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6B4" w:rsidRPr="00B06276" w:rsidRDefault="003949CE" w:rsidP="003C0CA4">
      <w:pPr>
        <w:pStyle w:val="BodyText"/>
        <w:jc w:val="center"/>
        <w:rPr>
          <w:rFonts w:asciiTheme="minorHAnsi" w:hAnsiTheme="minorHAnsi"/>
        </w:rPr>
      </w:pPr>
      <w:bookmarkStart w:id="0" w:name="xgraphic"/>
      <w:r w:rsidRPr="00DD560B">
        <w:rPr>
          <w:rFonts w:asciiTheme="minorHAnsi" w:hAnsiTheme="minorHAnsi" w:cstheme="minorHAnsi"/>
          <w:noProof/>
          <w:lang w:val="en-IN" w:eastAsia="en-IN"/>
        </w:rPr>
        <w:drawing>
          <wp:inline distT="0" distB="0" distL="0" distR="0" wp14:anchorId="7D9836FB" wp14:editId="53822E46">
            <wp:extent cx="3504585" cy="836579"/>
            <wp:effectExtent l="0" t="0" r="0" b="0"/>
            <wp:docPr id="6" name="Picture 1" descr="\\intranet.sumtotalsystems.com\DavWWWRoot\marketing\marketing_calendars\CalendarLibrary\FINALRebrandItems\Logos_BrandGuidelines\Logos\SUMTOTAL-LOGO-CMYK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anet.sumtotalsystems.com\DavWWWRoot\marketing\marketing_calendars\CalendarLibrary\FINALRebrandItems\Logos_BrandGuidelines\Logos\SUMTOTAL-LOGO-CMYK_JPG.jpg"/>
                    <pic:cNvPicPr>
                      <a:picLocks noChangeAspect="1" noChangeArrowheads="1"/>
                    </pic:cNvPicPr>
                  </pic:nvPicPr>
                  <pic:blipFill>
                    <a:blip r:embed="rId12"/>
                    <a:srcRect/>
                    <a:stretch>
                      <a:fillRect/>
                    </a:stretch>
                  </pic:blipFill>
                  <pic:spPr bwMode="auto">
                    <a:xfrm>
                      <a:off x="0" y="0"/>
                      <a:ext cx="3524954" cy="841441"/>
                    </a:xfrm>
                    <a:prstGeom prst="rect">
                      <a:avLst/>
                    </a:prstGeom>
                    <a:noFill/>
                    <a:ln w="9525">
                      <a:noFill/>
                      <a:miter lim="800000"/>
                      <a:headEnd/>
                      <a:tailEnd/>
                    </a:ln>
                  </pic:spPr>
                </pic:pic>
              </a:graphicData>
            </a:graphic>
          </wp:inline>
        </w:drawing>
      </w:r>
    </w:p>
    <w:p w:rsidR="00AF16B4" w:rsidRPr="00B06276" w:rsidRDefault="0076067A" w:rsidP="003C0CA4">
      <w:pPr>
        <w:pStyle w:val="BodyText"/>
        <w:jc w:val="center"/>
        <w:rPr>
          <w:rFonts w:asciiTheme="minorHAnsi" w:hAnsiTheme="minorHAnsi"/>
        </w:rPr>
        <w:sectPr w:rsidR="00AF16B4" w:rsidRPr="00B06276" w:rsidSect="0086750F">
          <w:footerReference w:type="default" r:id="rId13"/>
          <w:footerReference w:type="first" r:id="rId14"/>
          <w:pgSz w:w="12240" w:h="15840" w:code="1"/>
          <w:pgMar w:top="1440" w:right="1440" w:bottom="1440" w:left="1440" w:header="720" w:footer="432" w:gutter="0"/>
          <w:pgNumType w:start="1"/>
          <w:cols w:space="720"/>
          <w:docGrid w:linePitch="299"/>
        </w:sectPr>
      </w:pPr>
      <w:r>
        <w:rPr>
          <w:rFonts w:asciiTheme="minorHAnsi" w:hAnsiTheme="minorHAnsi"/>
          <w:noProof/>
          <w:lang w:val="en-IN" w:eastAsia="en-IN"/>
        </w:rPr>
        <mc:AlternateContent>
          <mc:Choice Requires="wps">
            <w:drawing>
              <wp:anchor distT="0" distB="0" distL="114300" distR="114300" simplePos="0" relativeHeight="251664896" behindDoc="0" locked="0" layoutInCell="1" allowOverlap="1">
                <wp:simplePos x="0" y="0"/>
                <wp:positionH relativeFrom="column">
                  <wp:posOffset>-100965</wp:posOffset>
                </wp:positionH>
                <wp:positionV relativeFrom="paragraph">
                  <wp:posOffset>3589655</wp:posOffset>
                </wp:positionV>
                <wp:extent cx="6196965" cy="584835"/>
                <wp:effectExtent l="0" t="0" r="0" b="5715"/>
                <wp:wrapNone/>
                <wp:docPr id="3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6965" cy="584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4E55" w:rsidRPr="00B06276" w:rsidRDefault="00774E55" w:rsidP="006006FB">
                            <w:pPr>
                              <w:pStyle w:val="Subtitle"/>
                              <w:jc w:val="center"/>
                              <w:rPr>
                                <w:color w:val="808080" w:themeColor="background1" w:themeShade="80"/>
                                <w:sz w:val="32"/>
                                <w:szCs w:val="32"/>
                              </w:rPr>
                            </w:pPr>
                            <w:bookmarkStart w:id="1" w:name="_Toc414030068"/>
                            <w:r w:rsidRPr="00B06276">
                              <w:rPr>
                                <w:color w:val="808080" w:themeColor="background1" w:themeShade="80"/>
                                <w:sz w:val="32"/>
                                <w:szCs w:val="32"/>
                              </w:rPr>
                              <w:t xml:space="preserve">Version: </w:t>
                            </w:r>
                            <w:r w:rsidR="0076067A">
                              <w:rPr>
                                <w:color w:val="808080" w:themeColor="background1" w:themeShade="80"/>
                                <w:sz w:val="32"/>
                                <w:szCs w:val="32"/>
                              </w:rPr>
                              <w:t>2</w:t>
                            </w:r>
                            <w:r>
                              <w:rPr>
                                <w:color w:val="808080" w:themeColor="background1" w:themeShade="80"/>
                                <w:sz w:val="32"/>
                                <w:szCs w:val="32"/>
                              </w:rPr>
                              <w:t>1.0</w:t>
                            </w:r>
                            <w:bookmarkEnd w:id="1"/>
                          </w:p>
                          <w:p w:rsidR="00774E55" w:rsidRPr="00B06276" w:rsidRDefault="00774E55" w:rsidP="006006FB">
                            <w:pPr>
                              <w:rPr>
                                <w:rFonts w:ascii="Verdana" w:hAnsi="Verdana" w:cs="Arial"/>
                                <w:color w:val="808080" w:themeColor="background1" w:themeShade="80"/>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7.95pt;margin-top:282.65pt;width:487.95pt;height:46.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PwOtwIAALs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" filled="f" stroked="f">
                <v:textbox>
                  <w:txbxContent>
                    <w:p w:rsidR="00774E55" w:rsidRPr="00B06276" w:rsidRDefault="00774E55" w:rsidP="006006FB">
                      <w:pPr>
                        <w:pStyle w:val="Subtitle"/>
                        <w:jc w:val="center"/>
                        <w:rPr>
                          <w:color w:val="808080" w:themeColor="background1" w:themeShade="80"/>
                          <w:sz w:val="32"/>
                          <w:szCs w:val="32"/>
                        </w:rPr>
                      </w:pPr>
                      <w:bookmarkStart w:id="2" w:name="_Toc414030068"/>
                      <w:r w:rsidRPr="00B06276">
                        <w:rPr>
                          <w:color w:val="808080" w:themeColor="background1" w:themeShade="80"/>
                          <w:sz w:val="32"/>
                          <w:szCs w:val="32"/>
                        </w:rPr>
                        <w:t xml:space="preserve">Version: </w:t>
                      </w:r>
                      <w:r w:rsidR="0076067A">
                        <w:rPr>
                          <w:color w:val="808080" w:themeColor="background1" w:themeShade="80"/>
                          <w:sz w:val="32"/>
                          <w:szCs w:val="32"/>
                        </w:rPr>
                        <w:t>2</w:t>
                      </w:r>
                      <w:r>
                        <w:rPr>
                          <w:color w:val="808080" w:themeColor="background1" w:themeShade="80"/>
                          <w:sz w:val="32"/>
                          <w:szCs w:val="32"/>
                        </w:rPr>
                        <w:t>1.0</w:t>
                      </w:r>
                      <w:bookmarkEnd w:id="2"/>
                    </w:p>
                    <w:p w:rsidR="00774E55" w:rsidRPr="00B06276" w:rsidRDefault="00774E55" w:rsidP="006006FB">
                      <w:pPr>
                        <w:rPr>
                          <w:rFonts w:ascii="Verdana" w:hAnsi="Verdana" w:cs="Arial"/>
                          <w:color w:val="808080" w:themeColor="background1" w:themeShade="80"/>
                          <w:sz w:val="32"/>
                          <w:szCs w:val="32"/>
                        </w:rPr>
                      </w:pPr>
                    </w:p>
                  </w:txbxContent>
                </v:textbox>
              </v:shape>
            </w:pict>
          </mc:Fallback>
        </mc:AlternateContent>
      </w:r>
      <w:r>
        <w:rPr>
          <w:rFonts w:asciiTheme="minorHAnsi" w:hAnsiTheme="minorHAnsi"/>
          <w:noProof/>
          <w:lang w:val="en-IN" w:eastAsia="en-IN"/>
        </w:rPr>
        <mc:AlternateContent>
          <mc:Choice Requires="wps">
            <w:drawing>
              <wp:anchor distT="0" distB="0" distL="114300" distR="114300" simplePos="0" relativeHeight="251656704" behindDoc="0" locked="0" layoutInCell="1" allowOverlap="1">
                <wp:simplePos x="0" y="0"/>
                <wp:positionH relativeFrom="column">
                  <wp:posOffset>394335</wp:posOffset>
                </wp:positionH>
                <wp:positionV relativeFrom="paragraph">
                  <wp:posOffset>952500</wp:posOffset>
                </wp:positionV>
                <wp:extent cx="4501515" cy="857250"/>
                <wp:effectExtent l="0" t="0" r="0" b="0"/>
                <wp:wrapNone/>
                <wp:docPr id="3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1515"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4E55" w:rsidRPr="00796915" w:rsidRDefault="00774E55" w:rsidP="00CC6DDF">
                            <w:pPr>
                              <w:jc w:val="right"/>
                              <w:rPr>
                                <w:rFonts w:ascii="Arial" w:hAnsi="Arial" w:cs="Arial"/>
                                <w:b/>
                                <w:bCs/>
                                <w:sz w:val="36"/>
                              </w:rPr>
                            </w:pPr>
                            <w:r>
                              <w:rPr>
                                <w:rFonts w:asciiTheme="minorHAnsi" w:hAnsiTheme="minorHAnsi" w:cs="Arial"/>
                                <w:color w:val="808080" w:themeColor="background1" w:themeShade="80"/>
                                <w:kern w:val="28"/>
                                <w:sz w:val="50"/>
                                <w:szCs w:val="32"/>
                              </w:rPr>
                              <w:t>Design</w:t>
                            </w:r>
                            <w:r>
                              <w:rPr>
                                <w:rFonts w:ascii="Arial" w:hAnsi="Arial" w:cs="Arial"/>
                                <w:b/>
                                <w:bCs/>
                                <w:sz w:val="36"/>
                              </w:rPr>
                              <w:t xml:space="preserve"> </w:t>
                            </w:r>
                            <w:r w:rsidRPr="00CC6DDF">
                              <w:rPr>
                                <w:rFonts w:asciiTheme="minorHAnsi" w:hAnsiTheme="minorHAnsi" w:cs="Arial"/>
                                <w:color w:val="808080" w:themeColor="background1" w:themeShade="80"/>
                                <w:kern w:val="28"/>
                                <w:sz w:val="50"/>
                                <w:szCs w:val="32"/>
                              </w:rPr>
                              <w:t>Specification Document</w:t>
                            </w:r>
                            <w:r>
                              <w:rPr>
                                <w:rFonts w:ascii="Arial" w:hAnsi="Arial" w:cs="Arial"/>
                                <w:b/>
                                <w:bCs/>
                                <w:sz w:val="3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left:0;text-align:left;margin-left:31.05pt;margin-top:75pt;width:354.45pt;height:6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" filled="f" stroked="f">
                <v:textbox>
                  <w:txbxContent>
                    <w:p w:rsidR="00774E55" w:rsidRPr="00796915" w:rsidRDefault="00774E55" w:rsidP="00CC6DDF">
                      <w:pPr>
                        <w:jc w:val="right"/>
                        <w:rPr>
                          <w:rFonts w:ascii="Arial" w:hAnsi="Arial" w:cs="Arial"/>
                          <w:b/>
                          <w:bCs/>
                          <w:sz w:val="36"/>
                        </w:rPr>
                      </w:pPr>
                      <w:r>
                        <w:rPr>
                          <w:rFonts w:asciiTheme="minorHAnsi" w:hAnsiTheme="minorHAnsi" w:cs="Arial"/>
                          <w:color w:val="808080" w:themeColor="background1" w:themeShade="80"/>
                          <w:kern w:val="28"/>
                          <w:sz w:val="50"/>
                          <w:szCs w:val="32"/>
                        </w:rPr>
                        <w:t>Design</w:t>
                      </w:r>
                      <w:r>
                        <w:rPr>
                          <w:rFonts w:ascii="Arial" w:hAnsi="Arial" w:cs="Arial"/>
                          <w:b/>
                          <w:bCs/>
                          <w:sz w:val="36"/>
                        </w:rPr>
                        <w:t xml:space="preserve"> </w:t>
                      </w:r>
                      <w:r w:rsidRPr="00CC6DDF">
                        <w:rPr>
                          <w:rFonts w:asciiTheme="minorHAnsi" w:hAnsiTheme="minorHAnsi" w:cs="Arial"/>
                          <w:color w:val="808080" w:themeColor="background1" w:themeShade="80"/>
                          <w:kern w:val="28"/>
                          <w:sz w:val="50"/>
                          <w:szCs w:val="32"/>
                        </w:rPr>
                        <w:t>Specification Document</w:t>
                      </w:r>
                      <w:r>
                        <w:rPr>
                          <w:rFonts w:ascii="Arial" w:hAnsi="Arial" w:cs="Arial"/>
                          <w:b/>
                          <w:bCs/>
                          <w:sz w:val="36"/>
                        </w:rPr>
                        <w:t xml:space="preserve"> </w:t>
                      </w:r>
                    </w:p>
                  </w:txbxContent>
                </v:textbox>
              </v:shape>
            </w:pict>
          </mc:Fallback>
        </mc:AlternateContent>
      </w:r>
      <w:r>
        <w:rPr>
          <w:rFonts w:asciiTheme="minorHAnsi" w:hAnsiTheme="minorHAnsi"/>
          <w:noProof/>
          <w:lang w:val="en-IN" w:eastAsia="en-IN"/>
        </w:rPr>
        <mc:AlternateContent>
          <mc:Choice Requires="wps">
            <w:drawing>
              <wp:anchor distT="0" distB="0" distL="114300" distR="114300" simplePos="0" relativeHeight="251665920" behindDoc="0" locked="0" layoutInCell="1" allowOverlap="1">
                <wp:simplePos x="0" y="0"/>
                <wp:positionH relativeFrom="column">
                  <wp:posOffset>-450215</wp:posOffset>
                </wp:positionH>
                <wp:positionV relativeFrom="paragraph">
                  <wp:posOffset>7645400</wp:posOffset>
                </wp:positionV>
                <wp:extent cx="6885305" cy="609600"/>
                <wp:effectExtent l="0" t="0" r="10795" b="19050"/>
                <wp:wrapNone/>
                <wp:docPr id="28"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85305" cy="609600"/>
                        </a:xfrm>
                        <a:prstGeom prst="roundRect">
                          <a:avLst>
                            <a:gd name="adj" fmla="val 16667"/>
                          </a:avLst>
                        </a:prstGeom>
                        <a:solidFill>
                          <a:schemeClr val="lt1">
                            <a:lumMod val="100000"/>
                            <a:lumOff val="0"/>
                          </a:schemeClr>
                        </a:solidFill>
                        <a:ln w="3175">
                          <a:solidFill>
                            <a:schemeClr val="bg1">
                              <a:lumMod val="65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74E55" w:rsidRPr="00043AE5" w:rsidRDefault="00774E55" w:rsidP="006D44F0">
                            <w:pPr>
                              <w:rPr>
                                <w:rFonts w:ascii="Arial" w:hAnsi="Arial" w:cs="Arial"/>
                                <w:color w:val="595959" w:themeColor="text1" w:themeTint="A6"/>
                                <w:sz w:val="18"/>
                                <w:szCs w:val="18"/>
                              </w:rPr>
                            </w:pPr>
                            <w:r w:rsidRPr="00043AE5">
                              <w:rPr>
                                <w:rFonts w:ascii="Arial" w:hAnsi="Arial" w:cs="Arial"/>
                                <w:b/>
                                <w:color w:val="595959" w:themeColor="text1" w:themeTint="A6"/>
                                <w:sz w:val="18"/>
                                <w:szCs w:val="18"/>
                              </w:rPr>
                              <w:t>Disclaimer:</w:t>
                            </w:r>
                            <w:r w:rsidRPr="00043AE5">
                              <w:rPr>
                                <w:rFonts w:ascii="Arial" w:hAnsi="Arial" w:cs="Arial"/>
                                <w:color w:val="595959" w:themeColor="text1" w:themeTint="A6"/>
                                <w:sz w:val="18"/>
                                <w:szCs w:val="18"/>
                              </w:rPr>
                              <w:t xml:space="preserve">  This document is intended to outline our general product direction and is intended for information purposes only. The information provided in this document is confidential and SumTotal Internal. The development and release timing of the features and functionality detailed in this document are at the sole discretion of Sumtotal and are subject to change without notice.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8" o:spid="_x0000_s1028" style="position:absolute;left:0;text-align:left;margin-left:-35.45pt;margin-top:602pt;width:542.15pt;height:4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" fillcolor="white [3201]" strokecolor="#a5a5a5 [2092]" strokeweight=".25pt">
                <v:stroke dashstyle="dash"/>
                <v:shadow color="#868686"/>
                <v:textbox>
                  <w:txbxContent>
                    <w:p w:rsidR="00774E55" w:rsidRPr="00043AE5" w:rsidRDefault="00774E55" w:rsidP="006D44F0">
                      <w:pPr>
                        <w:rPr>
                          <w:rFonts w:ascii="Arial" w:hAnsi="Arial" w:cs="Arial"/>
                          <w:color w:val="595959" w:themeColor="text1" w:themeTint="A6"/>
                          <w:sz w:val="18"/>
                          <w:szCs w:val="18"/>
                        </w:rPr>
                      </w:pPr>
                      <w:r w:rsidRPr="00043AE5">
                        <w:rPr>
                          <w:rFonts w:ascii="Arial" w:hAnsi="Arial" w:cs="Arial"/>
                          <w:b/>
                          <w:color w:val="595959" w:themeColor="text1" w:themeTint="A6"/>
                          <w:sz w:val="18"/>
                          <w:szCs w:val="18"/>
                        </w:rPr>
                        <w:t>Disclaimer:</w:t>
                      </w:r>
                      <w:r w:rsidRPr="00043AE5">
                        <w:rPr>
                          <w:rFonts w:ascii="Arial" w:hAnsi="Arial" w:cs="Arial"/>
                          <w:color w:val="595959" w:themeColor="text1" w:themeTint="A6"/>
                          <w:sz w:val="18"/>
                          <w:szCs w:val="18"/>
                        </w:rPr>
                        <w:t xml:space="preserve">  This document is intended to outline our general product direction and is intended for information purposes only. The information provided in this document is confidential and SumTotal Internal. The development and release timing of the features and functionality detailed in this document are at the sole discretion of Sumtotal and are subject to change without notice.</w:t>
                      </w:r>
                    </w:p>
                  </w:txbxContent>
                </v:textbox>
              </v:roundrect>
            </w:pict>
          </mc:Fallback>
        </mc:AlternateContent>
      </w:r>
      <w:r>
        <w:rPr>
          <w:rFonts w:asciiTheme="minorHAnsi" w:hAnsiTheme="minorHAnsi"/>
          <w:noProof/>
          <w:lang w:val="en-IN" w:eastAsia="en-IN"/>
        </w:rPr>
        <mc:AlternateContent>
          <mc:Choice Requires="wps">
            <w:drawing>
              <wp:anchor distT="0" distB="0" distL="114300" distR="114300" simplePos="0" relativeHeight="251663872" behindDoc="0" locked="0" layoutInCell="1" allowOverlap="1">
                <wp:simplePos x="0" y="0"/>
                <wp:positionH relativeFrom="column">
                  <wp:posOffset>-114300</wp:posOffset>
                </wp:positionH>
                <wp:positionV relativeFrom="paragraph">
                  <wp:posOffset>2789555</wp:posOffset>
                </wp:positionV>
                <wp:extent cx="6196965" cy="800100"/>
                <wp:effectExtent l="0" t="0" r="0" b="0"/>
                <wp:wrapNone/>
                <wp:docPr id="2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6965"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067A" w:rsidRPr="00B06276" w:rsidRDefault="0076067A" w:rsidP="0076067A">
                            <w:pPr>
                              <w:pStyle w:val="Subtitle"/>
                              <w:jc w:val="center"/>
                              <w:rPr>
                                <w:rFonts w:ascii="Trebuchet MS" w:hAnsi="Trebuchet MS"/>
                                <w:b/>
                                <w:sz w:val="52"/>
                                <w:szCs w:val="52"/>
                              </w:rPr>
                            </w:pPr>
                            <w:bookmarkStart w:id="3" w:name="_Toc259789650"/>
                            <w:bookmarkStart w:id="4" w:name="_Toc259790207"/>
                            <w:bookmarkStart w:id="5" w:name="_Toc259790349"/>
                            <w:r>
                              <w:rPr>
                                <w:rFonts w:ascii="Trebuchet MS" w:hAnsi="Trebuchet MS"/>
                                <w:b/>
                                <w:color w:val="D45406"/>
                                <w:sz w:val="52"/>
                                <w:szCs w:val="52"/>
                              </w:rPr>
                              <w:t>Edwards Update Version Properties through TMU requiremen</w:t>
                            </w:r>
                            <w:bookmarkEnd w:id="3"/>
                            <w:bookmarkEnd w:id="4"/>
                            <w:bookmarkEnd w:id="5"/>
                            <w:r>
                              <w:rPr>
                                <w:rFonts w:ascii="Trebuchet MS" w:hAnsi="Trebuchet MS"/>
                                <w:b/>
                                <w:color w:val="D45406"/>
                                <w:sz w:val="52"/>
                                <w:szCs w:val="52"/>
                              </w:rPr>
                              <w:t>t</w:t>
                            </w:r>
                          </w:p>
                          <w:p w:rsidR="00774E55" w:rsidRPr="009A765B" w:rsidRDefault="00774E55" w:rsidP="009A765B">
                            <w:pPr>
                              <w:rPr>
                                <w:szCs w:val="5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9" type="#_x0000_t202" style="position:absolute;left:0;text-align:left;margin-left:-9pt;margin-top:219.65pt;width:487.95pt;height:6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" filled="f" stroked="f">
                <v:textbox>
                  <w:txbxContent>
                    <w:p w:rsidR="0076067A" w:rsidRPr="00B06276" w:rsidRDefault="0076067A" w:rsidP="0076067A">
                      <w:pPr>
                        <w:pStyle w:val="Subtitle"/>
                        <w:jc w:val="center"/>
                        <w:rPr>
                          <w:rFonts w:ascii="Trebuchet MS" w:hAnsi="Trebuchet MS"/>
                          <w:b/>
                          <w:sz w:val="52"/>
                          <w:szCs w:val="52"/>
                        </w:rPr>
                      </w:pPr>
                      <w:bookmarkStart w:id="6" w:name="_Toc259789650"/>
                      <w:bookmarkStart w:id="7" w:name="_Toc259790207"/>
                      <w:bookmarkStart w:id="8" w:name="_Toc259790349"/>
                      <w:r>
                        <w:rPr>
                          <w:rFonts w:ascii="Trebuchet MS" w:hAnsi="Trebuchet MS"/>
                          <w:b/>
                          <w:color w:val="D45406"/>
                          <w:sz w:val="52"/>
                          <w:szCs w:val="52"/>
                        </w:rPr>
                        <w:t>Edwards Update Version Properties through TMU requiremen</w:t>
                      </w:r>
                      <w:bookmarkEnd w:id="6"/>
                      <w:bookmarkEnd w:id="7"/>
                      <w:bookmarkEnd w:id="8"/>
                      <w:r>
                        <w:rPr>
                          <w:rFonts w:ascii="Trebuchet MS" w:hAnsi="Trebuchet MS"/>
                          <w:b/>
                          <w:color w:val="D45406"/>
                          <w:sz w:val="52"/>
                          <w:szCs w:val="52"/>
                        </w:rPr>
                        <w:t>t</w:t>
                      </w:r>
                    </w:p>
                    <w:p w:rsidR="00774E55" w:rsidRPr="009A765B" w:rsidRDefault="00774E55" w:rsidP="009A765B">
                      <w:pPr>
                        <w:rPr>
                          <w:szCs w:val="52"/>
                        </w:rPr>
                      </w:pPr>
                    </w:p>
                  </w:txbxContent>
                </v:textbox>
              </v:shape>
            </w:pict>
          </mc:Fallback>
        </mc:AlternateContent>
      </w:r>
      <w:r>
        <w:rPr>
          <w:rFonts w:asciiTheme="minorHAnsi" w:hAnsiTheme="minorHAnsi"/>
          <w:noProof/>
          <w:lang w:val="en-IN" w:eastAsia="en-IN"/>
        </w:rPr>
        <mc:AlternateContent>
          <mc:Choice Requires="wps">
            <w:drawing>
              <wp:anchor distT="0" distB="0" distL="114300" distR="114300" simplePos="0" relativeHeight="251661824" behindDoc="0" locked="0" layoutInCell="1" allowOverlap="1">
                <wp:simplePos x="0" y="0"/>
                <wp:positionH relativeFrom="column">
                  <wp:posOffset>-1270635</wp:posOffset>
                </wp:positionH>
                <wp:positionV relativeFrom="paragraph">
                  <wp:posOffset>8445500</wp:posOffset>
                </wp:positionV>
                <wp:extent cx="8185785" cy="742950"/>
                <wp:effectExtent l="0" t="0" r="24765" b="38100"/>
                <wp:wrapNone/>
                <wp:docPr id="2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85785" cy="742950"/>
                        </a:xfrm>
                        <a:prstGeom prst="rect">
                          <a:avLst/>
                        </a:prstGeom>
                        <a:gradFill rotWithShape="0">
                          <a:gsLst>
                            <a:gs pos="0">
                              <a:schemeClr val="lt1">
                                <a:lumMod val="100000"/>
                                <a:lumOff val="0"/>
                              </a:schemeClr>
                            </a:gs>
                            <a:gs pos="100000">
                              <a:schemeClr val="dk1">
                                <a:lumMod val="40000"/>
                                <a:lumOff val="60000"/>
                              </a:schemeClr>
                            </a:gs>
                          </a:gsLst>
                          <a:lin ang="5400000" scaled="1"/>
                        </a:gradFill>
                        <a:ln>
                          <a:noFill/>
                        </a:ln>
                        <a:effectLst>
                          <a:outerShdw dist="28398" dir="3806097" algn="ctr" rotWithShape="0">
                            <a:schemeClr val="lt1">
                              <a:lumMod val="50000"/>
                              <a:lumOff val="0"/>
                              <a:alpha val="50000"/>
                            </a:schemeClr>
                          </a:outerShdw>
                        </a:effectLst>
                        <a:extLst>
                          <a:ext uri="{91240B29-F687-4F45-9708-019B960494DF}">
                            <a14:hiddenLine xmlns:a14="http://schemas.microsoft.com/office/drawing/2010/main" w="12700">
                              <a:solidFill>
                                <a:schemeClr val="dk1">
                                  <a:lumMod val="60000"/>
                                  <a:lumOff val="4000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00.05pt;margin-top:665pt;width:644.55pt;height:5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" fillcolor="white [3201]" stroked="f" strokecolor="#666 [1936]" strokeweight="1pt">
                <v:fill color2="#999 [1296]" focus="100%" type="gradient"/>
                <v:shadow on="t" color="#7f7f7f [1601]" opacity=".5" offset="1pt"/>
              </v:rect>
            </w:pict>
          </mc:Fallback>
        </mc:AlternateConten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0" w:type="dxa"/>
          <w:right w:w="0" w:type="dxa"/>
        </w:tblCellMar>
        <w:tblLook w:val="0000" w:firstRow="0" w:lastRow="0" w:firstColumn="0" w:lastColumn="0" w:noHBand="0" w:noVBand="0"/>
      </w:tblPr>
      <w:tblGrid>
        <w:gridCol w:w="3182"/>
        <w:gridCol w:w="6188"/>
      </w:tblGrid>
      <w:tr w:rsidR="0027709A" w:rsidRPr="00B06276" w:rsidTr="00B26A76">
        <w:tc>
          <w:tcPr>
            <w:tcW w:w="1698" w:type="pct"/>
            <w:shd w:val="clear" w:color="auto" w:fill="D9D9D9" w:themeFill="background1" w:themeFillShade="D9"/>
          </w:tcPr>
          <w:p w:rsidR="0027709A" w:rsidRPr="00B06276" w:rsidRDefault="0027709A" w:rsidP="0027709A">
            <w:pPr>
              <w:pStyle w:val="TableText"/>
              <w:rPr>
                <w:rStyle w:val="ScreenPick"/>
                <w:rFonts w:asciiTheme="minorHAnsi" w:hAnsiTheme="minorHAnsi"/>
              </w:rPr>
            </w:pPr>
            <w:bookmarkStart w:id="9" w:name="_Toc512418176"/>
            <w:bookmarkStart w:id="10" w:name="_Toc507579040"/>
            <w:bookmarkStart w:id="11" w:name="_Toc505488217"/>
            <w:bookmarkStart w:id="12" w:name="_Toc505429430"/>
            <w:bookmarkStart w:id="13" w:name="_Toc483635213"/>
            <w:bookmarkStart w:id="14" w:name="_Toc483562260"/>
            <w:bookmarkStart w:id="15" w:name="_Toc483042214"/>
            <w:bookmarkStart w:id="16" w:name="_Toc481831203"/>
            <w:bookmarkStart w:id="17" w:name="_Toc481488089"/>
            <w:bookmarkStart w:id="18" w:name="_Toc481466672"/>
            <w:bookmarkStart w:id="19" w:name="_Toc481399996"/>
            <w:bookmarkStart w:id="20" w:name="_Toc481384404"/>
            <w:bookmarkStart w:id="21" w:name="_Toc481318981"/>
            <w:bookmarkStart w:id="22" w:name="_Toc481318747"/>
            <w:bookmarkStart w:id="23" w:name="_Toc481311755"/>
            <w:bookmarkStart w:id="24" w:name="_Ref481310550"/>
            <w:bookmarkStart w:id="25" w:name="_Toc480953146"/>
            <w:bookmarkStart w:id="26" w:name="_Toc480951152"/>
            <w:bookmarkStart w:id="27" w:name="_Toc480808127"/>
            <w:bookmarkStart w:id="28" w:name="_Toc480793429"/>
            <w:bookmarkStart w:id="29" w:name="_Toc478550837"/>
            <w:bookmarkStart w:id="30" w:name="_Toc477776234"/>
            <w:bookmarkStart w:id="31" w:name="_Toc477770649"/>
            <w:bookmarkEnd w:id="0"/>
            <w:r w:rsidRPr="00B06276">
              <w:rPr>
                <w:rStyle w:val="ScreenPick"/>
                <w:rFonts w:asciiTheme="minorHAnsi" w:hAnsiTheme="minorHAnsi"/>
              </w:rPr>
              <w:lastRenderedPageBreak/>
              <w:t>Document Title:</w:t>
            </w:r>
          </w:p>
        </w:tc>
        <w:tc>
          <w:tcPr>
            <w:tcW w:w="3302" w:type="pct"/>
          </w:tcPr>
          <w:p w:rsidR="0027709A" w:rsidRPr="00B06276" w:rsidRDefault="000A375F" w:rsidP="003430C6">
            <w:pPr>
              <w:pStyle w:val="TableText"/>
              <w:rPr>
                <w:rFonts w:asciiTheme="minorHAnsi" w:hAnsiTheme="minorHAnsi"/>
              </w:rPr>
            </w:pPr>
            <w:r>
              <w:rPr>
                <w:rFonts w:asciiTheme="minorHAnsi" w:hAnsiTheme="minorHAnsi"/>
              </w:rPr>
              <w:t xml:space="preserve">Design specification for </w:t>
            </w:r>
            <w:r w:rsidR="0076067A" w:rsidRPr="0076067A">
              <w:rPr>
                <w:rFonts w:asciiTheme="minorHAnsi" w:hAnsiTheme="minorHAnsi"/>
              </w:rPr>
              <w:t>Edwards Update Version Properties through TMU requirement</w:t>
            </w:r>
          </w:p>
        </w:tc>
      </w:tr>
      <w:tr w:rsidR="0027709A" w:rsidRPr="00B06276" w:rsidTr="00B26A76">
        <w:tc>
          <w:tcPr>
            <w:tcW w:w="1698" w:type="pct"/>
            <w:shd w:val="clear" w:color="auto" w:fill="D9D9D9" w:themeFill="background1" w:themeFillShade="D9"/>
          </w:tcPr>
          <w:p w:rsidR="0027709A" w:rsidRPr="00B06276" w:rsidRDefault="0027709A" w:rsidP="0027709A">
            <w:pPr>
              <w:pStyle w:val="TableText"/>
              <w:rPr>
                <w:rStyle w:val="ScreenPick"/>
                <w:rFonts w:asciiTheme="minorHAnsi" w:hAnsiTheme="minorHAnsi"/>
              </w:rPr>
            </w:pPr>
            <w:r w:rsidRPr="00B06276">
              <w:rPr>
                <w:rStyle w:val="ScreenPick"/>
                <w:rFonts w:asciiTheme="minorHAnsi" w:hAnsiTheme="minorHAnsi"/>
              </w:rPr>
              <w:t>Document Creation Date:</w:t>
            </w:r>
          </w:p>
        </w:tc>
        <w:tc>
          <w:tcPr>
            <w:tcW w:w="3302" w:type="pct"/>
          </w:tcPr>
          <w:p w:rsidR="0027709A" w:rsidRPr="00B06276" w:rsidRDefault="0076067A" w:rsidP="001764C6">
            <w:pPr>
              <w:pStyle w:val="TableText"/>
              <w:rPr>
                <w:rFonts w:asciiTheme="minorHAnsi" w:hAnsiTheme="minorHAnsi"/>
              </w:rPr>
            </w:pPr>
            <w:r>
              <w:rPr>
                <w:rFonts w:asciiTheme="minorHAnsi" w:hAnsiTheme="minorHAnsi"/>
              </w:rPr>
              <w:t xml:space="preserve">22 Dec </w:t>
            </w:r>
            <w:r w:rsidR="000A375F">
              <w:rPr>
                <w:rFonts w:asciiTheme="minorHAnsi" w:hAnsiTheme="minorHAnsi"/>
              </w:rPr>
              <w:t>201</w:t>
            </w:r>
            <w:r>
              <w:rPr>
                <w:rFonts w:asciiTheme="minorHAnsi" w:hAnsiTheme="minorHAnsi"/>
              </w:rPr>
              <w:t>5</w:t>
            </w:r>
          </w:p>
        </w:tc>
      </w:tr>
      <w:tr w:rsidR="0027709A" w:rsidRPr="00B06276" w:rsidTr="00B26A76">
        <w:tc>
          <w:tcPr>
            <w:tcW w:w="1698" w:type="pct"/>
            <w:shd w:val="clear" w:color="auto" w:fill="D9D9D9" w:themeFill="background1" w:themeFillShade="D9"/>
          </w:tcPr>
          <w:p w:rsidR="0027709A" w:rsidRPr="00B06276" w:rsidRDefault="0027709A" w:rsidP="0027709A">
            <w:pPr>
              <w:pStyle w:val="TableText"/>
              <w:rPr>
                <w:rStyle w:val="ScreenPick"/>
                <w:rFonts w:asciiTheme="minorHAnsi" w:hAnsiTheme="minorHAnsi"/>
              </w:rPr>
            </w:pPr>
            <w:r w:rsidRPr="00B06276">
              <w:rPr>
                <w:rStyle w:val="ScreenPick"/>
                <w:rFonts w:asciiTheme="minorHAnsi" w:hAnsiTheme="minorHAnsi"/>
              </w:rPr>
              <w:t>Last Updated:</w:t>
            </w:r>
          </w:p>
        </w:tc>
        <w:tc>
          <w:tcPr>
            <w:tcW w:w="3302" w:type="pct"/>
          </w:tcPr>
          <w:p w:rsidR="0027709A" w:rsidRPr="00B06276" w:rsidRDefault="0076067A" w:rsidP="00AF16B4">
            <w:pPr>
              <w:pStyle w:val="TableText"/>
              <w:rPr>
                <w:rFonts w:asciiTheme="minorHAnsi" w:hAnsiTheme="minorHAnsi"/>
              </w:rPr>
            </w:pPr>
            <w:r>
              <w:rPr>
                <w:rFonts w:asciiTheme="minorHAnsi" w:hAnsiTheme="minorHAnsi"/>
              </w:rPr>
              <w:t>23</w:t>
            </w:r>
            <w:bookmarkStart w:id="32" w:name="_GoBack"/>
            <w:bookmarkEnd w:id="32"/>
            <w:r>
              <w:rPr>
                <w:rFonts w:asciiTheme="minorHAnsi" w:hAnsiTheme="minorHAnsi"/>
              </w:rPr>
              <w:t xml:space="preserve"> Dec 2015</w:t>
            </w:r>
          </w:p>
        </w:tc>
      </w:tr>
      <w:tr w:rsidR="0027709A" w:rsidRPr="00B06276" w:rsidTr="00B26A76">
        <w:tc>
          <w:tcPr>
            <w:tcW w:w="1698" w:type="pct"/>
            <w:shd w:val="clear" w:color="auto" w:fill="D9D9D9" w:themeFill="background1" w:themeFillShade="D9"/>
          </w:tcPr>
          <w:p w:rsidR="0027709A" w:rsidRPr="00B06276" w:rsidRDefault="0027709A" w:rsidP="0027709A">
            <w:pPr>
              <w:pStyle w:val="TableText"/>
              <w:rPr>
                <w:rStyle w:val="ScreenPick"/>
                <w:rFonts w:asciiTheme="minorHAnsi" w:hAnsiTheme="minorHAnsi"/>
              </w:rPr>
            </w:pPr>
            <w:r w:rsidRPr="00B06276">
              <w:rPr>
                <w:rStyle w:val="ScreenPick"/>
                <w:rFonts w:asciiTheme="minorHAnsi" w:hAnsiTheme="minorHAnsi"/>
              </w:rPr>
              <w:t>Document Location:</w:t>
            </w:r>
          </w:p>
        </w:tc>
        <w:tc>
          <w:tcPr>
            <w:tcW w:w="3302" w:type="pct"/>
          </w:tcPr>
          <w:p w:rsidR="0027709A" w:rsidRPr="00B06276" w:rsidRDefault="0027709A" w:rsidP="00AF16B4">
            <w:pPr>
              <w:pStyle w:val="TableText"/>
              <w:rPr>
                <w:rFonts w:asciiTheme="minorHAnsi" w:hAnsiTheme="minorHAnsi"/>
              </w:rPr>
            </w:pPr>
          </w:p>
        </w:tc>
      </w:tr>
      <w:tr w:rsidR="0027709A" w:rsidRPr="00B06276" w:rsidTr="00B26A76">
        <w:tc>
          <w:tcPr>
            <w:tcW w:w="1698" w:type="pct"/>
            <w:shd w:val="clear" w:color="auto" w:fill="D9D9D9" w:themeFill="background1" w:themeFillShade="D9"/>
          </w:tcPr>
          <w:p w:rsidR="0027709A" w:rsidRPr="00B06276" w:rsidRDefault="0027709A" w:rsidP="0027709A">
            <w:pPr>
              <w:pStyle w:val="TableText"/>
              <w:rPr>
                <w:rStyle w:val="ScreenPick"/>
                <w:rFonts w:asciiTheme="minorHAnsi" w:hAnsiTheme="minorHAnsi"/>
              </w:rPr>
            </w:pPr>
            <w:r w:rsidRPr="00B06276">
              <w:rPr>
                <w:rStyle w:val="ScreenPick"/>
                <w:rFonts w:asciiTheme="minorHAnsi" w:hAnsiTheme="minorHAnsi"/>
              </w:rPr>
              <w:t>Description:</w:t>
            </w:r>
          </w:p>
        </w:tc>
        <w:tc>
          <w:tcPr>
            <w:tcW w:w="3302" w:type="pct"/>
          </w:tcPr>
          <w:p w:rsidR="0027709A" w:rsidRPr="00B06276" w:rsidRDefault="00356F8B" w:rsidP="00062CB8">
            <w:pPr>
              <w:pStyle w:val="TableText"/>
              <w:rPr>
                <w:rFonts w:asciiTheme="minorHAnsi" w:hAnsiTheme="minorHAnsi"/>
              </w:rPr>
            </w:pPr>
            <w:r>
              <w:rPr>
                <w:rFonts w:asciiTheme="minorHAnsi" w:hAnsiTheme="minorHAnsi"/>
              </w:rPr>
              <w:t>Design specification for Charged Oraganization (Association of Learner’s organization at Time of Training)</w:t>
            </w:r>
          </w:p>
        </w:tc>
      </w:tr>
      <w:tr w:rsidR="0027709A" w:rsidRPr="00B06276" w:rsidTr="00B26A76">
        <w:tc>
          <w:tcPr>
            <w:tcW w:w="1698" w:type="pct"/>
            <w:shd w:val="clear" w:color="auto" w:fill="D9D9D9" w:themeFill="background1" w:themeFillShade="D9"/>
          </w:tcPr>
          <w:p w:rsidR="0027709A" w:rsidRPr="00B06276" w:rsidRDefault="0027709A" w:rsidP="0027709A">
            <w:pPr>
              <w:pStyle w:val="TableText"/>
              <w:rPr>
                <w:rStyle w:val="ScreenPick"/>
                <w:rFonts w:asciiTheme="minorHAnsi" w:hAnsiTheme="minorHAnsi"/>
              </w:rPr>
            </w:pPr>
            <w:r w:rsidRPr="00B06276">
              <w:rPr>
                <w:rStyle w:val="ScreenPick"/>
                <w:rFonts w:asciiTheme="minorHAnsi" w:hAnsiTheme="minorHAnsi"/>
              </w:rPr>
              <w:t>Current Owners:</w:t>
            </w:r>
          </w:p>
        </w:tc>
        <w:tc>
          <w:tcPr>
            <w:tcW w:w="3302" w:type="pct"/>
          </w:tcPr>
          <w:p w:rsidR="0027709A" w:rsidRPr="00B06276" w:rsidRDefault="00062CB8" w:rsidP="00AF16B4">
            <w:pPr>
              <w:pStyle w:val="TableText"/>
              <w:rPr>
                <w:rFonts w:asciiTheme="minorHAnsi" w:hAnsiTheme="minorHAnsi"/>
              </w:rPr>
            </w:pPr>
            <w:r>
              <w:rPr>
                <w:rFonts w:asciiTheme="minorHAnsi" w:hAnsiTheme="minorHAnsi"/>
              </w:rPr>
              <w:t>Anil Kumar</w:t>
            </w:r>
          </w:p>
        </w:tc>
      </w:tr>
      <w:tr w:rsidR="0027709A" w:rsidRPr="00B06276" w:rsidTr="00B26A76">
        <w:tc>
          <w:tcPr>
            <w:tcW w:w="1698" w:type="pct"/>
            <w:shd w:val="clear" w:color="auto" w:fill="D9D9D9" w:themeFill="background1" w:themeFillShade="D9"/>
          </w:tcPr>
          <w:p w:rsidR="0027709A" w:rsidRPr="00B06276" w:rsidRDefault="0027709A" w:rsidP="0027709A">
            <w:pPr>
              <w:pStyle w:val="TableText"/>
              <w:rPr>
                <w:rStyle w:val="ScreenPick"/>
                <w:rFonts w:asciiTheme="minorHAnsi" w:hAnsiTheme="minorHAnsi"/>
              </w:rPr>
            </w:pPr>
            <w:r w:rsidRPr="00B06276">
              <w:rPr>
                <w:rStyle w:val="ScreenPick"/>
                <w:rFonts w:asciiTheme="minorHAnsi" w:hAnsiTheme="minorHAnsi"/>
              </w:rPr>
              <w:t>Status (Draft, In Review, Stable):</w:t>
            </w:r>
          </w:p>
        </w:tc>
        <w:tc>
          <w:tcPr>
            <w:tcW w:w="3302" w:type="pct"/>
          </w:tcPr>
          <w:p w:rsidR="0027709A" w:rsidRPr="00B06276" w:rsidRDefault="002C6D69" w:rsidP="00062CB8">
            <w:pPr>
              <w:pStyle w:val="TableText"/>
              <w:ind w:left="0"/>
              <w:rPr>
                <w:rFonts w:asciiTheme="minorHAnsi" w:hAnsiTheme="minorHAnsi"/>
              </w:rPr>
            </w:pPr>
            <w:r>
              <w:rPr>
                <w:rFonts w:asciiTheme="minorHAnsi" w:hAnsiTheme="minorHAnsi"/>
              </w:rPr>
              <w:t xml:space="preserve">  </w:t>
            </w:r>
            <w:r w:rsidR="00062CB8">
              <w:rPr>
                <w:rFonts w:asciiTheme="minorHAnsi" w:hAnsiTheme="minorHAnsi"/>
              </w:rPr>
              <w:t>Draft</w:t>
            </w:r>
          </w:p>
        </w:tc>
      </w:tr>
    </w:tbl>
    <w:p w:rsidR="0027709A" w:rsidRPr="00B06276" w:rsidRDefault="0027709A" w:rsidP="0027709A">
      <w:pPr>
        <w:pStyle w:val="Heading7"/>
        <w:rPr>
          <w:rFonts w:asciiTheme="minorHAnsi" w:hAnsiTheme="minorHAnsi"/>
        </w:rPr>
      </w:pPr>
      <w:r w:rsidRPr="00B06276">
        <w:rPr>
          <w:rFonts w:asciiTheme="minorHAnsi" w:hAnsiTheme="minorHAnsi"/>
        </w:rPr>
        <w:t>Document Approval</w:t>
      </w:r>
    </w:p>
    <w:tbl>
      <w:tblPr>
        <w:tblW w:w="5000" w:type="pct"/>
        <w:tblBorders>
          <w:top w:val="dotted" w:sz="2" w:space="0"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insideH w:val="dotted" w:sz="2" w:space="0" w:color="808080" w:themeColor="background1" w:themeShade="80"/>
          <w:insideV w:val="dotted" w:sz="2" w:space="0" w:color="808080" w:themeColor="background1" w:themeShade="80"/>
        </w:tblBorders>
        <w:tblCellMar>
          <w:left w:w="0" w:type="dxa"/>
          <w:right w:w="0" w:type="dxa"/>
        </w:tblCellMar>
        <w:tblLook w:val="0000" w:firstRow="0" w:lastRow="0" w:firstColumn="0" w:lastColumn="0" w:noHBand="0" w:noVBand="0"/>
      </w:tblPr>
      <w:tblGrid>
        <w:gridCol w:w="1719"/>
        <w:gridCol w:w="2368"/>
        <w:gridCol w:w="2690"/>
        <w:gridCol w:w="2589"/>
      </w:tblGrid>
      <w:tr w:rsidR="0027709A" w:rsidRPr="00B06276" w:rsidTr="00B26A76">
        <w:tc>
          <w:tcPr>
            <w:tcW w:w="918" w:type="pct"/>
            <w:shd w:val="clear" w:color="auto" w:fill="FBD4B4" w:themeFill="accent6" w:themeFillTint="66"/>
          </w:tcPr>
          <w:p w:rsidR="0027709A" w:rsidRPr="00B06276" w:rsidRDefault="0027709A" w:rsidP="0027709A">
            <w:pPr>
              <w:pStyle w:val="TableTitle"/>
              <w:rPr>
                <w:rFonts w:asciiTheme="minorHAnsi" w:hAnsiTheme="minorHAnsi"/>
              </w:rPr>
            </w:pPr>
            <w:r w:rsidRPr="00B06276">
              <w:rPr>
                <w:rFonts w:asciiTheme="minorHAnsi" w:hAnsiTheme="minorHAnsi"/>
              </w:rPr>
              <w:t>Date</w:t>
            </w:r>
          </w:p>
        </w:tc>
        <w:tc>
          <w:tcPr>
            <w:tcW w:w="1264" w:type="pct"/>
            <w:shd w:val="clear" w:color="auto" w:fill="FBD4B4" w:themeFill="accent6" w:themeFillTint="66"/>
          </w:tcPr>
          <w:p w:rsidR="0027709A" w:rsidRPr="00B06276" w:rsidRDefault="0027709A" w:rsidP="0027709A">
            <w:pPr>
              <w:pStyle w:val="TableTitle"/>
              <w:rPr>
                <w:rFonts w:asciiTheme="minorHAnsi" w:hAnsiTheme="minorHAnsi"/>
              </w:rPr>
            </w:pPr>
            <w:r w:rsidRPr="00B06276">
              <w:rPr>
                <w:rFonts w:asciiTheme="minorHAnsi" w:hAnsiTheme="minorHAnsi"/>
              </w:rPr>
              <w:t>Approver Name</w:t>
            </w:r>
          </w:p>
        </w:tc>
        <w:tc>
          <w:tcPr>
            <w:tcW w:w="1436" w:type="pct"/>
            <w:shd w:val="clear" w:color="auto" w:fill="FBD4B4" w:themeFill="accent6" w:themeFillTint="66"/>
          </w:tcPr>
          <w:p w:rsidR="0027709A" w:rsidRPr="00B06276" w:rsidRDefault="0027709A" w:rsidP="0027709A">
            <w:pPr>
              <w:pStyle w:val="TableTitle"/>
              <w:rPr>
                <w:rFonts w:asciiTheme="minorHAnsi" w:hAnsiTheme="minorHAnsi"/>
              </w:rPr>
            </w:pPr>
            <w:r w:rsidRPr="00B06276">
              <w:rPr>
                <w:rFonts w:asciiTheme="minorHAnsi" w:hAnsiTheme="minorHAnsi"/>
              </w:rPr>
              <w:t>Role</w:t>
            </w:r>
          </w:p>
        </w:tc>
        <w:tc>
          <w:tcPr>
            <w:tcW w:w="1382" w:type="pct"/>
            <w:shd w:val="clear" w:color="auto" w:fill="FBD4B4" w:themeFill="accent6" w:themeFillTint="66"/>
          </w:tcPr>
          <w:p w:rsidR="0027709A" w:rsidRPr="00B06276" w:rsidRDefault="0027709A" w:rsidP="0027709A">
            <w:pPr>
              <w:pStyle w:val="TableTitle"/>
              <w:rPr>
                <w:rFonts w:asciiTheme="minorHAnsi" w:hAnsiTheme="minorHAnsi"/>
              </w:rPr>
            </w:pPr>
            <w:r w:rsidRPr="00B06276">
              <w:rPr>
                <w:rFonts w:asciiTheme="minorHAnsi" w:hAnsiTheme="minorHAnsi"/>
              </w:rPr>
              <w:t xml:space="preserve">Approval Status </w:t>
            </w:r>
          </w:p>
        </w:tc>
      </w:tr>
      <w:tr w:rsidR="001174BB" w:rsidRPr="00B06276" w:rsidTr="00B26A76">
        <w:tc>
          <w:tcPr>
            <w:tcW w:w="918" w:type="pct"/>
          </w:tcPr>
          <w:p w:rsidR="001174BB" w:rsidRPr="00B06276" w:rsidRDefault="001174BB" w:rsidP="00732D34">
            <w:pPr>
              <w:pStyle w:val="TableText"/>
              <w:rPr>
                <w:rFonts w:asciiTheme="minorHAnsi" w:hAnsiTheme="minorHAnsi"/>
              </w:rPr>
            </w:pPr>
          </w:p>
        </w:tc>
        <w:tc>
          <w:tcPr>
            <w:tcW w:w="1264" w:type="pct"/>
          </w:tcPr>
          <w:p w:rsidR="001174BB" w:rsidRPr="00B06276" w:rsidRDefault="001174BB" w:rsidP="00E42039">
            <w:pPr>
              <w:pStyle w:val="TableText"/>
              <w:rPr>
                <w:rFonts w:asciiTheme="minorHAnsi" w:hAnsiTheme="minorHAnsi"/>
              </w:rPr>
            </w:pPr>
          </w:p>
        </w:tc>
        <w:tc>
          <w:tcPr>
            <w:tcW w:w="1436" w:type="pct"/>
          </w:tcPr>
          <w:p w:rsidR="001174BB" w:rsidRPr="00B06276" w:rsidRDefault="001174BB" w:rsidP="00732D34">
            <w:pPr>
              <w:pStyle w:val="TableText"/>
              <w:rPr>
                <w:rFonts w:asciiTheme="minorHAnsi" w:hAnsiTheme="minorHAnsi"/>
              </w:rPr>
            </w:pPr>
          </w:p>
        </w:tc>
        <w:tc>
          <w:tcPr>
            <w:tcW w:w="1382" w:type="pct"/>
          </w:tcPr>
          <w:p w:rsidR="001174BB" w:rsidRPr="00B06276" w:rsidRDefault="001174BB" w:rsidP="00732D34">
            <w:pPr>
              <w:pStyle w:val="TableText"/>
              <w:rPr>
                <w:rFonts w:asciiTheme="minorHAnsi" w:hAnsiTheme="minorHAnsi"/>
              </w:rPr>
            </w:pPr>
          </w:p>
        </w:tc>
      </w:tr>
      <w:tr w:rsidR="001174BB" w:rsidRPr="00B06276" w:rsidTr="00B26A76">
        <w:tc>
          <w:tcPr>
            <w:tcW w:w="918" w:type="pct"/>
          </w:tcPr>
          <w:p w:rsidR="001174BB" w:rsidRPr="00B06276" w:rsidRDefault="001174BB" w:rsidP="00732D34">
            <w:pPr>
              <w:pStyle w:val="TableText"/>
              <w:rPr>
                <w:rFonts w:asciiTheme="minorHAnsi" w:hAnsiTheme="minorHAnsi"/>
              </w:rPr>
            </w:pPr>
          </w:p>
        </w:tc>
        <w:tc>
          <w:tcPr>
            <w:tcW w:w="1264" w:type="pct"/>
          </w:tcPr>
          <w:p w:rsidR="001174BB" w:rsidRPr="00B06276" w:rsidRDefault="001174BB" w:rsidP="00E42039">
            <w:pPr>
              <w:pStyle w:val="TableText"/>
              <w:rPr>
                <w:rFonts w:asciiTheme="minorHAnsi" w:hAnsiTheme="minorHAnsi"/>
              </w:rPr>
            </w:pPr>
          </w:p>
        </w:tc>
        <w:tc>
          <w:tcPr>
            <w:tcW w:w="1436" w:type="pct"/>
          </w:tcPr>
          <w:p w:rsidR="001174BB" w:rsidRPr="00B06276" w:rsidRDefault="001174BB" w:rsidP="00732D34">
            <w:pPr>
              <w:pStyle w:val="TableText"/>
              <w:rPr>
                <w:rFonts w:asciiTheme="minorHAnsi" w:hAnsiTheme="minorHAnsi"/>
              </w:rPr>
            </w:pPr>
          </w:p>
        </w:tc>
        <w:tc>
          <w:tcPr>
            <w:tcW w:w="1382" w:type="pct"/>
          </w:tcPr>
          <w:p w:rsidR="001174BB" w:rsidRPr="00B06276" w:rsidRDefault="001174BB" w:rsidP="00732D34">
            <w:pPr>
              <w:pStyle w:val="TableText"/>
              <w:rPr>
                <w:rFonts w:asciiTheme="minorHAnsi" w:hAnsiTheme="minorHAnsi"/>
              </w:rPr>
            </w:pPr>
          </w:p>
        </w:tc>
      </w:tr>
      <w:tr w:rsidR="001174BB" w:rsidRPr="00B06276" w:rsidTr="00B26A76">
        <w:tc>
          <w:tcPr>
            <w:tcW w:w="918" w:type="pct"/>
          </w:tcPr>
          <w:p w:rsidR="001174BB" w:rsidRPr="00B06276" w:rsidRDefault="001174BB" w:rsidP="00732D34">
            <w:pPr>
              <w:pStyle w:val="TableText"/>
              <w:rPr>
                <w:rFonts w:asciiTheme="minorHAnsi" w:hAnsiTheme="minorHAnsi"/>
              </w:rPr>
            </w:pPr>
          </w:p>
        </w:tc>
        <w:tc>
          <w:tcPr>
            <w:tcW w:w="1264" w:type="pct"/>
          </w:tcPr>
          <w:p w:rsidR="001174BB" w:rsidRPr="00B06276" w:rsidRDefault="001174BB" w:rsidP="00E42039">
            <w:pPr>
              <w:pStyle w:val="TableText"/>
              <w:rPr>
                <w:rFonts w:asciiTheme="minorHAnsi" w:hAnsiTheme="minorHAnsi"/>
              </w:rPr>
            </w:pPr>
          </w:p>
        </w:tc>
        <w:tc>
          <w:tcPr>
            <w:tcW w:w="1436" w:type="pct"/>
          </w:tcPr>
          <w:p w:rsidR="001174BB" w:rsidRPr="00B06276" w:rsidRDefault="001174BB" w:rsidP="00732D34">
            <w:pPr>
              <w:pStyle w:val="TableText"/>
              <w:rPr>
                <w:rFonts w:asciiTheme="minorHAnsi" w:hAnsiTheme="minorHAnsi"/>
              </w:rPr>
            </w:pPr>
          </w:p>
        </w:tc>
        <w:tc>
          <w:tcPr>
            <w:tcW w:w="1382" w:type="pct"/>
          </w:tcPr>
          <w:p w:rsidR="001174BB" w:rsidRPr="00B06276" w:rsidRDefault="001174BB" w:rsidP="00732D34">
            <w:pPr>
              <w:pStyle w:val="TableText"/>
              <w:rPr>
                <w:rFonts w:asciiTheme="minorHAnsi" w:hAnsiTheme="minorHAnsi"/>
              </w:rPr>
            </w:pPr>
          </w:p>
        </w:tc>
      </w:tr>
      <w:tr w:rsidR="001174BB" w:rsidRPr="00B06276" w:rsidTr="00B26A76">
        <w:tc>
          <w:tcPr>
            <w:tcW w:w="918" w:type="pct"/>
          </w:tcPr>
          <w:p w:rsidR="001174BB" w:rsidRPr="00B06276" w:rsidRDefault="001174BB" w:rsidP="00732D34">
            <w:pPr>
              <w:pStyle w:val="TableText"/>
              <w:rPr>
                <w:rFonts w:asciiTheme="minorHAnsi" w:hAnsiTheme="minorHAnsi"/>
              </w:rPr>
            </w:pPr>
          </w:p>
        </w:tc>
        <w:tc>
          <w:tcPr>
            <w:tcW w:w="1264" w:type="pct"/>
          </w:tcPr>
          <w:p w:rsidR="001174BB" w:rsidRPr="00B06276" w:rsidRDefault="001174BB" w:rsidP="00732D34">
            <w:pPr>
              <w:pStyle w:val="TableText"/>
              <w:rPr>
                <w:rFonts w:asciiTheme="minorHAnsi" w:hAnsiTheme="minorHAnsi"/>
              </w:rPr>
            </w:pPr>
          </w:p>
        </w:tc>
        <w:tc>
          <w:tcPr>
            <w:tcW w:w="1436" w:type="pct"/>
          </w:tcPr>
          <w:p w:rsidR="001174BB" w:rsidRPr="00B06276" w:rsidRDefault="001174BB" w:rsidP="00732D34">
            <w:pPr>
              <w:pStyle w:val="TableText"/>
              <w:rPr>
                <w:rFonts w:asciiTheme="minorHAnsi" w:hAnsiTheme="minorHAnsi"/>
              </w:rPr>
            </w:pPr>
          </w:p>
        </w:tc>
        <w:tc>
          <w:tcPr>
            <w:tcW w:w="1382" w:type="pct"/>
          </w:tcPr>
          <w:p w:rsidR="001174BB" w:rsidRPr="00B06276" w:rsidRDefault="001174BB" w:rsidP="00732D34">
            <w:pPr>
              <w:pStyle w:val="TableText"/>
              <w:rPr>
                <w:rFonts w:asciiTheme="minorHAnsi" w:hAnsiTheme="minorHAnsi"/>
                <w:highlight w:val="yellow"/>
              </w:rPr>
            </w:pPr>
          </w:p>
        </w:tc>
      </w:tr>
      <w:tr w:rsidR="001174BB" w:rsidRPr="00B06276" w:rsidTr="00B26A76">
        <w:tc>
          <w:tcPr>
            <w:tcW w:w="918" w:type="pct"/>
          </w:tcPr>
          <w:p w:rsidR="001174BB" w:rsidRPr="00B06276" w:rsidRDefault="001174BB" w:rsidP="0027709A">
            <w:pPr>
              <w:pStyle w:val="TableText"/>
              <w:rPr>
                <w:rFonts w:asciiTheme="minorHAnsi" w:hAnsiTheme="minorHAnsi"/>
              </w:rPr>
            </w:pPr>
          </w:p>
        </w:tc>
        <w:tc>
          <w:tcPr>
            <w:tcW w:w="1264" w:type="pct"/>
          </w:tcPr>
          <w:p w:rsidR="001174BB" w:rsidRPr="00B06276" w:rsidRDefault="001174BB" w:rsidP="0027709A">
            <w:pPr>
              <w:pStyle w:val="TableText"/>
              <w:rPr>
                <w:rFonts w:asciiTheme="minorHAnsi" w:hAnsiTheme="minorHAnsi"/>
              </w:rPr>
            </w:pPr>
          </w:p>
        </w:tc>
        <w:tc>
          <w:tcPr>
            <w:tcW w:w="1436" w:type="pct"/>
          </w:tcPr>
          <w:p w:rsidR="001174BB" w:rsidRPr="00B06276" w:rsidRDefault="001174BB" w:rsidP="0027709A">
            <w:pPr>
              <w:pStyle w:val="TableText"/>
              <w:rPr>
                <w:rFonts w:asciiTheme="minorHAnsi" w:hAnsiTheme="minorHAnsi"/>
              </w:rPr>
            </w:pPr>
          </w:p>
        </w:tc>
        <w:tc>
          <w:tcPr>
            <w:tcW w:w="1382" w:type="pct"/>
          </w:tcPr>
          <w:p w:rsidR="001174BB" w:rsidRPr="00B06276" w:rsidRDefault="001174BB" w:rsidP="0027709A">
            <w:pPr>
              <w:pStyle w:val="TableText"/>
              <w:rPr>
                <w:rFonts w:asciiTheme="minorHAnsi" w:hAnsiTheme="minorHAnsi"/>
                <w:highlight w:val="yellow"/>
              </w:rPr>
            </w:pPr>
          </w:p>
        </w:tc>
      </w:tr>
    </w:tbl>
    <w:p w:rsidR="00401554" w:rsidRPr="00E00346" w:rsidRDefault="00401554" w:rsidP="00401554">
      <w:pPr>
        <w:pStyle w:val="Heading7"/>
        <w:rPr>
          <w:rFonts w:asciiTheme="minorHAnsi" w:hAnsiTheme="minorHAnsi"/>
          <w:b/>
        </w:rPr>
      </w:pPr>
      <w:r w:rsidRPr="00E00346">
        <w:rPr>
          <w:rFonts w:asciiTheme="minorHAnsi" w:hAnsiTheme="minorHAnsi"/>
          <w:b/>
        </w:rPr>
        <w:t>Document Revision History</w:t>
      </w:r>
    </w:p>
    <w:tbl>
      <w:tblPr>
        <w:tblW w:w="5000" w:type="pct"/>
        <w:tblBorders>
          <w:top w:val="dotted" w:sz="2" w:space="0"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insideH w:val="dotted" w:sz="2" w:space="0" w:color="808080" w:themeColor="background1" w:themeShade="80"/>
          <w:insideV w:val="dotted" w:sz="2" w:space="0" w:color="808080" w:themeColor="background1" w:themeShade="80"/>
        </w:tblBorders>
        <w:tblLayout w:type="fixed"/>
        <w:tblCellMar>
          <w:left w:w="0" w:type="dxa"/>
          <w:right w:w="0" w:type="dxa"/>
        </w:tblCellMar>
        <w:tblLook w:val="0000" w:firstRow="0" w:lastRow="0" w:firstColumn="0" w:lastColumn="0" w:noHBand="0" w:noVBand="0"/>
      </w:tblPr>
      <w:tblGrid>
        <w:gridCol w:w="967"/>
        <w:gridCol w:w="1506"/>
        <w:gridCol w:w="2152"/>
        <w:gridCol w:w="4741"/>
      </w:tblGrid>
      <w:tr w:rsidR="00401554" w:rsidRPr="00B06276" w:rsidTr="00B26A76">
        <w:trPr>
          <w:cantSplit/>
          <w:tblHeader/>
        </w:trPr>
        <w:tc>
          <w:tcPr>
            <w:tcW w:w="516" w:type="pct"/>
            <w:shd w:val="clear" w:color="auto" w:fill="FBD4B4" w:themeFill="accent6" w:themeFillTint="66"/>
          </w:tcPr>
          <w:p w:rsidR="00401554" w:rsidRPr="00B06276" w:rsidRDefault="00401554" w:rsidP="00401554">
            <w:pPr>
              <w:pStyle w:val="TableTitle"/>
              <w:rPr>
                <w:rFonts w:asciiTheme="minorHAnsi" w:hAnsiTheme="minorHAnsi"/>
              </w:rPr>
            </w:pPr>
            <w:r w:rsidRPr="00B06276">
              <w:rPr>
                <w:rFonts w:asciiTheme="minorHAnsi" w:hAnsiTheme="minorHAnsi"/>
              </w:rPr>
              <w:t>Version</w:t>
            </w:r>
          </w:p>
        </w:tc>
        <w:tc>
          <w:tcPr>
            <w:tcW w:w="804" w:type="pct"/>
            <w:shd w:val="clear" w:color="auto" w:fill="FBD4B4" w:themeFill="accent6" w:themeFillTint="66"/>
          </w:tcPr>
          <w:p w:rsidR="00401554" w:rsidRPr="00B06276" w:rsidRDefault="00401554" w:rsidP="00401554">
            <w:pPr>
              <w:pStyle w:val="TableTitle"/>
              <w:rPr>
                <w:rFonts w:asciiTheme="minorHAnsi" w:hAnsiTheme="minorHAnsi"/>
              </w:rPr>
            </w:pPr>
            <w:r w:rsidRPr="00B06276">
              <w:rPr>
                <w:rFonts w:asciiTheme="minorHAnsi" w:hAnsiTheme="minorHAnsi"/>
              </w:rPr>
              <w:t>Date</w:t>
            </w:r>
          </w:p>
        </w:tc>
        <w:tc>
          <w:tcPr>
            <w:tcW w:w="1149" w:type="pct"/>
            <w:shd w:val="clear" w:color="auto" w:fill="FBD4B4" w:themeFill="accent6" w:themeFillTint="66"/>
          </w:tcPr>
          <w:p w:rsidR="00401554" w:rsidRPr="00B06276" w:rsidRDefault="00401554" w:rsidP="00401554">
            <w:pPr>
              <w:pStyle w:val="TableTitle"/>
              <w:rPr>
                <w:rFonts w:asciiTheme="minorHAnsi" w:hAnsiTheme="minorHAnsi"/>
              </w:rPr>
            </w:pPr>
            <w:r w:rsidRPr="00B06276">
              <w:rPr>
                <w:rFonts w:asciiTheme="minorHAnsi" w:hAnsiTheme="minorHAnsi"/>
              </w:rPr>
              <w:t>Revised By</w:t>
            </w:r>
          </w:p>
        </w:tc>
        <w:tc>
          <w:tcPr>
            <w:tcW w:w="2531" w:type="pct"/>
            <w:shd w:val="clear" w:color="auto" w:fill="FBD4B4" w:themeFill="accent6" w:themeFillTint="66"/>
          </w:tcPr>
          <w:p w:rsidR="00401554" w:rsidRPr="00B06276" w:rsidRDefault="00401554" w:rsidP="00401554">
            <w:pPr>
              <w:pStyle w:val="TableTitle"/>
              <w:rPr>
                <w:rFonts w:asciiTheme="minorHAnsi" w:hAnsiTheme="minorHAnsi"/>
              </w:rPr>
            </w:pPr>
            <w:r w:rsidRPr="00B06276">
              <w:rPr>
                <w:rFonts w:asciiTheme="minorHAnsi" w:hAnsiTheme="minorHAnsi"/>
              </w:rPr>
              <w:t>Remarks</w:t>
            </w:r>
          </w:p>
        </w:tc>
      </w:tr>
      <w:tr w:rsidR="00401554" w:rsidRPr="00B06276" w:rsidTr="00B26A76">
        <w:trPr>
          <w:cantSplit/>
          <w:trHeight w:val="180"/>
        </w:trPr>
        <w:tc>
          <w:tcPr>
            <w:tcW w:w="516" w:type="pct"/>
          </w:tcPr>
          <w:p w:rsidR="00401554" w:rsidRPr="00B06276" w:rsidRDefault="003347DA" w:rsidP="00401554">
            <w:pPr>
              <w:pStyle w:val="TableText"/>
              <w:rPr>
                <w:rFonts w:asciiTheme="minorHAnsi" w:hAnsiTheme="minorHAnsi"/>
              </w:rPr>
            </w:pPr>
            <w:r>
              <w:rPr>
                <w:rFonts w:asciiTheme="minorHAnsi" w:hAnsiTheme="minorHAnsi"/>
              </w:rPr>
              <w:t>1.0</w:t>
            </w:r>
          </w:p>
        </w:tc>
        <w:tc>
          <w:tcPr>
            <w:tcW w:w="804" w:type="pct"/>
            <w:shd w:val="clear" w:color="auto" w:fill="auto"/>
          </w:tcPr>
          <w:p w:rsidR="00401554" w:rsidRPr="00B06276" w:rsidRDefault="00DF39B8" w:rsidP="00DF39B8">
            <w:pPr>
              <w:pStyle w:val="TableText"/>
              <w:rPr>
                <w:rFonts w:asciiTheme="minorHAnsi" w:hAnsiTheme="minorHAnsi"/>
              </w:rPr>
            </w:pPr>
            <w:r>
              <w:rPr>
                <w:rFonts w:asciiTheme="minorHAnsi" w:hAnsiTheme="minorHAnsi"/>
              </w:rPr>
              <w:t>11</w:t>
            </w:r>
            <w:r w:rsidR="00722947">
              <w:rPr>
                <w:rFonts w:asciiTheme="minorHAnsi" w:hAnsiTheme="minorHAnsi"/>
              </w:rPr>
              <w:t>\</w:t>
            </w:r>
            <w:r>
              <w:rPr>
                <w:rFonts w:asciiTheme="minorHAnsi" w:hAnsiTheme="minorHAnsi"/>
              </w:rPr>
              <w:t>13</w:t>
            </w:r>
            <w:r w:rsidR="00722947">
              <w:rPr>
                <w:rFonts w:asciiTheme="minorHAnsi" w:hAnsiTheme="minorHAnsi"/>
              </w:rPr>
              <w:t>\2015</w:t>
            </w:r>
          </w:p>
        </w:tc>
        <w:tc>
          <w:tcPr>
            <w:tcW w:w="1149" w:type="pct"/>
            <w:shd w:val="clear" w:color="auto" w:fill="auto"/>
          </w:tcPr>
          <w:p w:rsidR="00401554" w:rsidRPr="00B06276" w:rsidRDefault="00722947" w:rsidP="00D25CFE">
            <w:pPr>
              <w:pStyle w:val="TableText"/>
              <w:jc w:val="left"/>
              <w:rPr>
                <w:rFonts w:asciiTheme="minorHAnsi" w:hAnsiTheme="minorHAnsi"/>
              </w:rPr>
            </w:pPr>
            <w:r>
              <w:rPr>
                <w:rFonts w:asciiTheme="minorHAnsi" w:hAnsiTheme="minorHAnsi"/>
              </w:rPr>
              <w:t>Anil Kumar</w:t>
            </w:r>
          </w:p>
        </w:tc>
        <w:tc>
          <w:tcPr>
            <w:tcW w:w="2531" w:type="pct"/>
            <w:shd w:val="clear" w:color="auto" w:fill="auto"/>
          </w:tcPr>
          <w:p w:rsidR="00401554" w:rsidRPr="00B06276" w:rsidRDefault="003347DA" w:rsidP="00401554">
            <w:pPr>
              <w:pStyle w:val="TableText"/>
              <w:rPr>
                <w:rFonts w:asciiTheme="minorHAnsi" w:hAnsiTheme="minorHAnsi"/>
              </w:rPr>
            </w:pPr>
            <w:r>
              <w:rPr>
                <w:rFonts w:asciiTheme="minorHAnsi" w:hAnsiTheme="minorHAnsi"/>
              </w:rPr>
              <w:t>Created the document</w:t>
            </w:r>
          </w:p>
        </w:tc>
      </w:tr>
      <w:tr w:rsidR="00401554" w:rsidRPr="00B06276" w:rsidTr="00B26A76">
        <w:trPr>
          <w:cantSplit/>
          <w:trHeight w:val="315"/>
        </w:trPr>
        <w:tc>
          <w:tcPr>
            <w:tcW w:w="516" w:type="pct"/>
          </w:tcPr>
          <w:p w:rsidR="00401554" w:rsidRPr="00B06276" w:rsidRDefault="00401554" w:rsidP="00401554">
            <w:pPr>
              <w:pStyle w:val="TableText"/>
              <w:rPr>
                <w:rFonts w:asciiTheme="minorHAnsi" w:hAnsiTheme="minorHAnsi"/>
              </w:rPr>
            </w:pPr>
          </w:p>
        </w:tc>
        <w:tc>
          <w:tcPr>
            <w:tcW w:w="804" w:type="pct"/>
            <w:shd w:val="clear" w:color="auto" w:fill="auto"/>
          </w:tcPr>
          <w:p w:rsidR="00401554" w:rsidRPr="00B06276" w:rsidRDefault="00401554" w:rsidP="00401554">
            <w:pPr>
              <w:pStyle w:val="TableText"/>
              <w:rPr>
                <w:rFonts w:asciiTheme="minorHAnsi" w:hAnsiTheme="minorHAnsi"/>
              </w:rPr>
            </w:pPr>
          </w:p>
        </w:tc>
        <w:tc>
          <w:tcPr>
            <w:tcW w:w="1149" w:type="pct"/>
            <w:shd w:val="clear" w:color="auto" w:fill="auto"/>
          </w:tcPr>
          <w:p w:rsidR="00401554" w:rsidRPr="00B06276" w:rsidRDefault="00401554" w:rsidP="00401554">
            <w:pPr>
              <w:pStyle w:val="TableText"/>
              <w:rPr>
                <w:rFonts w:asciiTheme="minorHAnsi" w:hAnsiTheme="minorHAnsi"/>
              </w:rPr>
            </w:pPr>
          </w:p>
        </w:tc>
        <w:tc>
          <w:tcPr>
            <w:tcW w:w="2531" w:type="pct"/>
            <w:shd w:val="clear" w:color="auto" w:fill="auto"/>
          </w:tcPr>
          <w:p w:rsidR="00401554" w:rsidRPr="00B06276" w:rsidRDefault="00401554" w:rsidP="00401554">
            <w:pPr>
              <w:pStyle w:val="TableText"/>
              <w:rPr>
                <w:rFonts w:asciiTheme="minorHAnsi" w:hAnsiTheme="minorHAnsi"/>
              </w:rPr>
            </w:pPr>
          </w:p>
        </w:tc>
      </w:tr>
    </w:tbl>
    <w:p w:rsidR="00401554" w:rsidRPr="00E00346" w:rsidRDefault="00401554" w:rsidP="00401554">
      <w:pPr>
        <w:pStyle w:val="Heading7"/>
        <w:rPr>
          <w:rFonts w:asciiTheme="minorHAnsi" w:hAnsiTheme="minorHAnsi"/>
          <w:b/>
        </w:rPr>
      </w:pPr>
      <w:r w:rsidRPr="00E00346">
        <w:rPr>
          <w:rFonts w:asciiTheme="minorHAnsi" w:hAnsiTheme="minorHAnsi"/>
          <w:b/>
        </w:rPr>
        <w:t>Related Documents</w:t>
      </w:r>
    </w:p>
    <w:tbl>
      <w:tblPr>
        <w:tblW w:w="4997" w:type="pct"/>
        <w:tblBorders>
          <w:top w:val="dotted" w:sz="2" w:space="0"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insideH w:val="dotted" w:sz="2" w:space="0" w:color="808080" w:themeColor="background1" w:themeShade="80"/>
          <w:insideV w:val="dotted" w:sz="2" w:space="0" w:color="808080" w:themeColor="background1" w:themeShade="80"/>
        </w:tblBorders>
        <w:tblCellMar>
          <w:left w:w="0" w:type="dxa"/>
          <w:right w:w="0" w:type="dxa"/>
        </w:tblCellMar>
        <w:tblLook w:val="0000" w:firstRow="0" w:lastRow="0" w:firstColumn="0" w:lastColumn="0" w:noHBand="0" w:noVBand="0"/>
      </w:tblPr>
      <w:tblGrid>
        <w:gridCol w:w="3156"/>
        <w:gridCol w:w="2529"/>
        <w:gridCol w:w="3675"/>
      </w:tblGrid>
      <w:tr w:rsidR="00401554" w:rsidRPr="00B06276" w:rsidTr="00B26A76">
        <w:tc>
          <w:tcPr>
            <w:tcW w:w="1686" w:type="pct"/>
            <w:shd w:val="clear" w:color="auto" w:fill="FBD4B4" w:themeFill="accent6" w:themeFillTint="66"/>
          </w:tcPr>
          <w:p w:rsidR="00401554" w:rsidRPr="00B06276" w:rsidRDefault="00401554" w:rsidP="00401554">
            <w:pPr>
              <w:pStyle w:val="TableTitle"/>
              <w:rPr>
                <w:rFonts w:asciiTheme="minorHAnsi" w:hAnsiTheme="minorHAnsi"/>
              </w:rPr>
            </w:pPr>
            <w:r w:rsidRPr="00B06276">
              <w:rPr>
                <w:rFonts w:asciiTheme="minorHAnsi" w:hAnsiTheme="minorHAnsi"/>
              </w:rPr>
              <w:t>Document Name</w:t>
            </w:r>
          </w:p>
        </w:tc>
        <w:tc>
          <w:tcPr>
            <w:tcW w:w="1351" w:type="pct"/>
            <w:shd w:val="clear" w:color="auto" w:fill="FBD4B4" w:themeFill="accent6" w:themeFillTint="66"/>
          </w:tcPr>
          <w:p w:rsidR="00401554" w:rsidRPr="00B06276" w:rsidRDefault="00401554" w:rsidP="00401554">
            <w:pPr>
              <w:pStyle w:val="TableTitle"/>
              <w:rPr>
                <w:rFonts w:asciiTheme="minorHAnsi" w:hAnsiTheme="minorHAnsi"/>
              </w:rPr>
            </w:pPr>
            <w:r w:rsidRPr="00B06276">
              <w:rPr>
                <w:rFonts w:asciiTheme="minorHAnsi" w:hAnsiTheme="minorHAnsi"/>
              </w:rPr>
              <w:t>Type of reference</w:t>
            </w:r>
          </w:p>
        </w:tc>
        <w:tc>
          <w:tcPr>
            <w:tcW w:w="1963" w:type="pct"/>
            <w:shd w:val="clear" w:color="auto" w:fill="FBD4B4" w:themeFill="accent6" w:themeFillTint="66"/>
          </w:tcPr>
          <w:p w:rsidR="00401554" w:rsidRPr="00B06276" w:rsidRDefault="00401554" w:rsidP="00401554">
            <w:pPr>
              <w:pStyle w:val="TableTitle"/>
              <w:rPr>
                <w:rFonts w:asciiTheme="minorHAnsi" w:hAnsiTheme="minorHAnsi"/>
              </w:rPr>
            </w:pPr>
            <w:r w:rsidRPr="00B06276">
              <w:rPr>
                <w:rFonts w:asciiTheme="minorHAnsi" w:hAnsiTheme="minorHAnsi"/>
              </w:rPr>
              <w:t>Document location</w:t>
            </w:r>
          </w:p>
        </w:tc>
      </w:tr>
      <w:tr w:rsidR="00401554" w:rsidRPr="00B06276" w:rsidTr="00B26A76">
        <w:tc>
          <w:tcPr>
            <w:tcW w:w="1686" w:type="pct"/>
          </w:tcPr>
          <w:p w:rsidR="00401554" w:rsidRPr="00B06276" w:rsidRDefault="00043E95" w:rsidP="002C6D69">
            <w:pPr>
              <w:pStyle w:val="TableText"/>
              <w:ind w:left="0"/>
              <w:rPr>
                <w:rFonts w:asciiTheme="minorHAnsi" w:hAnsiTheme="minorHAnsi"/>
              </w:rPr>
            </w:pPr>
            <w:r w:rsidRPr="00043E95">
              <w:rPr>
                <w:rFonts w:asciiTheme="minorHAnsi" w:hAnsiTheme="minorHAnsi"/>
              </w:rPr>
              <w:t>ST_FS_BCBSSC_ChargedOrg_v1_6</w:t>
            </w:r>
          </w:p>
        </w:tc>
        <w:tc>
          <w:tcPr>
            <w:tcW w:w="1351" w:type="pct"/>
          </w:tcPr>
          <w:p w:rsidR="00401554" w:rsidRPr="00B06276" w:rsidRDefault="0078689B" w:rsidP="00401554">
            <w:pPr>
              <w:pStyle w:val="TableText"/>
              <w:rPr>
                <w:rFonts w:asciiTheme="minorHAnsi" w:hAnsiTheme="minorHAnsi"/>
              </w:rPr>
            </w:pPr>
            <w:r>
              <w:rPr>
                <w:rFonts w:asciiTheme="minorHAnsi" w:hAnsiTheme="minorHAnsi"/>
              </w:rPr>
              <w:t>Functional Specification</w:t>
            </w:r>
          </w:p>
        </w:tc>
        <w:tc>
          <w:tcPr>
            <w:tcW w:w="1963" w:type="pct"/>
          </w:tcPr>
          <w:p w:rsidR="00401554" w:rsidRPr="00B06276" w:rsidRDefault="00401554" w:rsidP="00401554">
            <w:pPr>
              <w:pStyle w:val="TableText"/>
              <w:rPr>
                <w:rFonts w:asciiTheme="minorHAnsi" w:hAnsiTheme="minorHAnsi"/>
              </w:rPr>
            </w:pPr>
          </w:p>
        </w:tc>
      </w:tr>
      <w:tr w:rsidR="00401554" w:rsidRPr="00B06276" w:rsidTr="00B26A76">
        <w:tc>
          <w:tcPr>
            <w:tcW w:w="1686" w:type="pct"/>
          </w:tcPr>
          <w:p w:rsidR="00401554" w:rsidRPr="00B06276" w:rsidRDefault="00401554" w:rsidP="00401554">
            <w:pPr>
              <w:pStyle w:val="TableText"/>
              <w:rPr>
                <w:rFonts w:asciiTheme="minorHAnsi" w:hAnsiTheme="minorHAnsi"/>
              </w:rPr>
            </w:pPr>
          </w:p>
        </w:tc>
        <w:tc>
          <w:tcPr>
            <w:tcW w:w="1351" w:type="pct"/>
          </w:tcPr>
          <w:p w:rsidR="00401554" w:rsidRPr="00B06276" w:rsidRDefault="00401554" w:rsidP="00401554">
            <w:pPr>
              <w:pStyle w:val="TableText"/>
              <w:rPr>
                <w:rFonts w:asciiTheme="minorHAnsi" w:hAnsiTheme="minorHAnsi"/>
              </w:rPr>
            </w:pPr>
          </w:p>
        </w:tc>
        <w:tc>
          <w:tcPr>
            <w:tcW w:w="1963" w:type="pct"/>
          </w:tcPr>
          <w:p w:rsidR="00401554" w:rsidRPr="00B06276" w:rsidRDefault="00401554" w:rsidP="00401554">
            <w:pPr>
              <w:pStyle w:val="TableText"/>
              <w:rPr>
                <w:rFonts w:asciiTheme="minorHAnsi" w:hAnsiTheme="minorHAnsi"/>
              </w:rPr>
            </w:pPr>
          </w:p>
        </w:tc>
      </w:tr>
      <w:tr w:rsidR="00401554" w:rsidRPr="00B06276" w:rsidTr="00B26A76">
        <w:tc>
          <w:tcPr>
            <w:tcW w:w="1686" w:type="pct"/>
          </w:tcPr>
          <w:p w:rsidR="00401554" w:rsidRPr="00B06276" w:rsidRDefault="00401554" w:rsidP="00401554">
            <w:pPr>
              <w:pStyle w:val="TableText"/>
              <w:rPr>
                <w:rFonts w:asciiTheme="minorHAnsi" w:hAnsiTheme="minorHAnsi"/>
              </w:rPr>
            </w:pPr>
          </w:p>
        </w:tc>
        <w:tc>
          <w:tcPr>
            <w:tcW w:w="1351" w:type="pct"/>
          </w:tcPr>
          <w:p w:rsidR="00401554" w:rsidRPr="00B06276" w:rsidRDefault="00401554" w:rsidP="00401554">
            <w:pPr>
              <w:pStyle w:val="TableText"/>
              <w:rPr>
                <w:rFonts w:asciiTheme="minorHAnsi" w:hAnsiTheme="minorHAnsi"/>
              </w:rPr>
            </w:pPr>
          </w:p>
        </w:tc>
        <w:tc>
          <w:tcPr>
            <w:tcW w:w="1963" w:type="pct"/>
          </w:tcPr>
          <w:p w:rsidR="00401554" w:rsidRPr="00B06276" w:rsidRDefault="00401554" w:rsidP="00401554">
            <w:pPr>
              <w:pStyle w:val="TableText"/>
              <w:rPr>
                <w:rFonts w:asciiTheme="minorHAnsi" w:hAnsiTheme="minorHAnsi"/>
              </w:rPr>
            </w:pPr>
          </w:p>
        </w:tc>
      </w:tr>
      <w:tr w:rsidR="000B7685" w:rsidRPr="00B06276" w:rsidTr="00B26A76">
        <w:tc>
          <w:tcPr>
            <w:tcW w:w="1686" w:type="pct"/>
          </w:tcPr>
          <w:p w:rsidR="000B7685" w:rsidRPr="00B06276" w:rsidRDefault="000B7685" w:rsidP="000B7685">
            <w:pPr>
              <w:pStyle w:val="TableText"/>
              <w:ind w:left="0"/>
              <w:rPr>
                <w:rFonts w:asciiTheme="minorHAnsi" w:hAnsiTheme="minorHAnsi"/>
              </w:rPr>
            </w:pPr>
          </w:p>
        </w:tc>
        <w:tc>
          <w:tcPr>
            <w:tcW w:w="1351" w:type="pct"/>
          </w:tcPr>
          <w:p w:rsidR="000B7685" w:rsidRPr="00B06276" w:rsidRDefault="000B7685" w:rsidP="00401554">
            <w:pPr>
              <w:pStyle w:val="TableText"/>
              <w:rPr>
                <w:rFonts w:asciiTheme="minorHAnsi" w:hAnsiTheme="minorHAnsi"/>
              </w:rPr>
            </w:pPr>
          </w:p>
        </w:tc>
        <w:tc>
          <w:tcPr>
            <w:tcW w:w="1963" w:type="pct"/>
          </w:tcPr>
          <w:p w:rsidR="000B7685" w:rsidRPr="00B06276" w:rsidRDefault="000B7685" w:rsidP="00401554">
            <w:pPr>
              <w:pStyle w:val="TableText"/>
              <w:rPr>
                <w:rFonts w:asciiTheme="minorHAnsi" w:hAnsiTheme="minorHAnsi"/>
              </w:rPr>
            </w:pPr>
          </w:p>
        </w:tc>
      </w:tr>
      <w:tr w:rsidR="000B7685" w:rsidRPr="00B06276" w:rsidTr="00B26A76">
        <w:tc>
          <w:tcPr>
            <w:tcW w:w="1686" w:type="pct"/>
          </w:tcPr>
          <w:p w:rsidR="000B7685" w:rsidRPr="00B06276" w:rsidRDefault="000B7685" w:rsidP="000B7685">
            <w:pPr>
              <w:pStyle w:val="TableText"/>
              <w:ind w:left="0"/>
              <w:rPr>
                <w:rFonts w:asciiTheme="minorHAnsi" w:hAnsiTheme="minorHAnsi"/>
              </w:rPr>
            </w:pPr>
          </w:p>
        </w:tc>
        <w:tc>
          <w:tcPr>
            <w:tcW w:w="1351" w:type="pct"/>
          </w:tcPr>
          <w:p w:rsidR="000B7685" w:rsidRPr="00B06276" w:rsidRDefault="000B7685" w:rsidP="00401554">
            <w:pPr>
              <w:pStyle w:val="TableText"/>
              <w:rPr>
                <w:rFonts w:asciiTheme="minorHAnsi" w:hAnsiTheme="minorHAnsi"/>
              </w:rPr>
            </w:pPr>
          </w:p>
        </w:tc>
        <w:tc>
          <w:tcPr>
            <w:tcW w:w="1963" w:type="pct"/>
          </w:tcPr>
          <w:p w:rsidR="000B7685" w:rsidRPr="00B06276" w:rsidRDefault="000B7685" w:rsidP="00401554">
            <w:pPr>
              <w:pStyle w:val="TableText"/>
              <w:rPr>
                <w:rFonts w:asciiTheme="minorHAnsi" w:hAnsiTheme="minorHAnsi"/>
              </w:rPr>
            </w:pPr>
          </w:p>
        </w:tc>
      </w:tr>
    </w:tbl>
    <w:bookmarkEnd w:id="31" w:displacedByCustomXml="next"/>
    <w:bookmarkEnd w:id="30" w:displacedByCustomXml="next"/>
    <w:bookmarkEnd w:id="29" w:displacedByCustomXml="next"/>
    <w:bookmarkEnd w:id="28" w:displacedByCustomXml="next"/>
    <w:bookmarkEnd w:id="27" w:displacedByCustomXml="next"/>
    <w:bookmarkEnd w:id="26" w:displacedByCustomXml="next"/>
    <w:bookmarkEnd w:id="25" w:displacedByCustomXml="next"/>
    <w:bookmarkEnd w:id="24" w:displacedByCustomXml="next"/>
    <w:bookmarkEnd w:id="23" w:displacedByCustomXml="next"/>
    <w:bookmarkEnd w:id="22" w:displacedByCustomXml="next"/>
    <w:bookmarkEnd w:id="21" w:displacedByCustomXml="next"/>
    <w:bookmarkEnd w:id="20" w:displacedByCustomXml="next"/>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End w:id="9" w:displacedByCustomXml="next"/>
    <w:bookmarkStart w:id="33" w:name="_Toc321229266" w:displacedByCustomXml="next"/>
    <w:sdt>
      <w:sdtPr>
        <w:rPr>
          <w:rFonts w:ascii="Times New Roman" w:eastAsia="Times New Roman" w:hAnsi="Times New Roman" w:cs="Times New Roman"/>
          <w:b w:val="0"/>
          <w:bCs w:val="0"/>
          <w:color w:val="auto"/>
          <w:sz w:val="22"/>
          <w:szCs w:val="20"/>
          <w:u w:val="single"/>
        </w:rPr>
        <w:id w:val="440118782"/>
        <w:docPartObj>
          <w:docPartGallery w:val="Table of Contents"/>
          <w:docPartUnique/>
        </w:docPartObj>
      </w:sdtPr>
      <w:sdtEndPr/>
      <w:sdtContent>
        <w:p w:rsidR="000B7685" w:rsidRDefault="000B7685">
          <w:pPr>
            <w:pStyle w:val="TOCHeading"/>
          </w:pPr>
        </w:p>
        <w:p w:rsidR="000B7685" w:rsidRDefault="000B7685" w:rsidP="000B7685">
          <w:pPr>
            <w:rPr>
              <w:rFonts w:asciiTheme="majorHAnsi" w:eastAsiaTheme="majorEastAsia" w:hAnsiTheme="majorHAnsi" w:cstheme="majorBidi"/>
              <w:color w:val="365F91" w:themeColor="accent1" w:themeShade="BF"/>
              <w:sz w:val="28"/>
              <w:szCs w:val="28"/>
            </w:rPr>
          </w:pPr>
          <w:r>
            <w:br w:type="page"/>
          </w:r>
        </w:p>
        <w:p w:rsidR="000B7685" w:rsidRDefault="000B7685">
          <w:pPr>
            <w:pStyle w:val="TOCHeading"/>
          </w:pPr>
          <w:r>
            <w:lastRenderedPageBreak/>
            <w:t>Contents</w:t>
          </w:r>
        </w:p>
        <w:p w:rsidR="00FC6F86" w:rsidRDefault="008C6DDE">
          <w:pPr>
            <w:pStyle w:val="TOC2"/>
            <w:rPr>
              <w:rFonts w:asciiTheme="minorHAnsi" w:eastAsiaTheme="minorEastAsia" w:hAnsiTheme="minorHAnsi" w:cstheme="minorBidi"/>
              <w:sz w:val="22"/>
              <w:szCs w:val="22"/>
            </w:rPr>
          </w:pPr>
          <w:r>
            <w:fldChar w:fldCharType="begin"/>
          </w:r>
          <w:r w:rsidR="000B7685">
            <w:instrText xml:space="preserve"> TOC \o "1-3" \h \z \u </w:instrText>
          </w:r>
          <w:r>
            <w:fldChar w:fldCharType="separate"/>
          </w:r>
          <w:hyperlink r:id="rId15" w:anchor="_Toc414030068" w:history="1">
            <w:r w:rsidR="00FC6F86" w:rsidRPr="00D07F59">
              <w:rPr>
                <w:rStyle w:val="Hyperlink"/>
              </w:rPr>
              <w:t>Version: 1.0</w:t>
            </w:r>
            <w:r w:rsidR="00FC6F86">
              <w:rPr>
                <w:webHidden/>
              </w:rPr>
              <w:tab/>
            </w:r>
            <w:r w:rsidR="00FC6F86">
              <w:rPr>
                <w:webHidden/>
              </w:rPr>
              <w:fldChar w:fldCharType="begin"/>
            </w:r>
            <w:r w:rsidR="00FC6F86">
              <w:rPr>
                <w:webHidden/>
              </w:rPr>
              <w:instrText xml:space="preserve"> PAGEREF _Toc414030068 \h </w:instrText>
            </w:r>
            <w:r w:rsidR="00FC6F86">
              <w:rPr>
                <w:webHidden/>
              </w:rPr>
            </w:r>
            <w:r w:rsidR="00FC6F86">
              <w:rPr>
                <w:webHidden/>
              </w:rPr>
              <w:fldChar w:fldCharType="separate"/>
            </w:r>
            <w:r w:rsidR="00FC6F86">
              <w:rPr>
                <w:webHidden/>
              </w:rPr>
              <w:t>1</w:t>
            </w:r>
            <w:r w:rsidR="00FC6F86">
              <w:rPr>
                <w:webHidden/>
              </w:rPr>
              <w:fldChar w:fldCharType="end"/>
            </w:r>
          </w:hyperlink>
        </w:p>
        <w:p w:rsidR="00FC6F86" w:rsidRDefault="00DB4560">
          <w:pPr>
            <w:pStyle w:val="TOC2"/>
            <w:rPr>
              <w:rFonts w:asciiTheme="minorHAnsi" w:eastAsiaTheme="minorEastAsia" w:hAnsiTheme="minorHAnsi" w:cstheme="minorBidi"/>
              <w:sz w:val="22"/>
              <w:szCs w:val="22"/>
            </w:rPr>
          </w:pPr>
          <w:hyperlink r:id="rId16" w:anchor="_Toc414030069" w:history="1">
            <w:r w:rsidR="00FC6F86" w:rsidRPr="00D07F59">
              <w:rPr>
                <w:rStyle w:val="Hyperlink"/>
                <w:rFonts w:ascii="Trebuchet MS" w:hAnsi="Trebuchet MS"/>
                <w:b/>
              </w:rPr>
              <w:t>Mobile Access Notification</w:t>
            </w:r>
            <w:r w:rsidR="00FC6F86">
              <w:rPr>
                <w:webHidden/>
              </w:rPr>
              <w:tab/>
            </w:r>
            <w:r w:rsidR="00FC6F86">
              <w:rPr>
                <w:webHidden/>
              </w:rPr>
              <w:fldChar w:fldCharType="begin"/>
            </w:r>
            <w:r w:rsidR="00FC6F86">
              <w:rPr>
                <w:webHidden/>
              </w:rPr>
              <w:instrText xml:space="preserve"> PAGEREF _Toc414030069 \h </w:instrText>
            </w:r>
            <w:r w:rsidR="00FC6F86">
              <w:rPr>
                <w:webHidden/>
              </w:rPr>
            </w:r>
            <w:r w:rsidR="00FC6F86">
              <w:rPr>
                <w:webHidden/>
              </w:rPr>
              <w:fldChar w:fldCharType="separate"/>
            </w:r>
            <w:r w:rsidR="00FC6F86">
              <w:rPr>
                <w:webHidden/>
              </w:rPr>
              <w:t>1</w:t>
            </w:r>
            <w:r w:rsidR="00FC6F86">
              <w:rPr>
                <w:webHidden/>
              </w:rPr>
              <w:fldChar w:fldCharType="end"/>
            </w:r>
          </w:hyperlink>
        </w:p>
        <w:p w:rsidR="00FC6F86" w:rsidRDefault="00DB4560">
          <w:pPr>
            <w:pStyle w:val="TOC1"/>
            <w:tabs>
              <w:tab w:val="left" w:pos="1354"/>
            </w:tabs>
            <w:rPr>
              <w:rFonts w:asciiTheme="minorHAnsi" w:eastAsiaTheme="minorEastAsia" w:hAnsiTheme="minorHAnsi" w:cstheme="minorBidi"/>
              <w:b w:val="0"/>
              <w:szCs w:val="22"/>
            </w:rPr>
          </w:pPr>
          <w:hyperlink w:anchor="_Toc414030070" w:history="1">
            <w:r w:rsidR="00FC6F86" w:rsidRPr="00D07F59">
              <w:rPr>
                <w:rStyle w:val="Hyperlink"/>
              </w:rPr>
              <w:t>1.</w:t>
            </w:r>
            <w:r w:rsidR="00FC6F86">
              <w:rPr>
                <w:rFonts w:asciiTheme="minorHAnsi" w:eastAsiaTheme="minorEastAsia" w:hAnsiTheme="minorHAnsi" w:cstheme="minorBidi"/>
                <w:b w:val="0"/>
                <w:szCs w:val="22"/>
              </w:rPr>
              <w:tab/>
            </w:r>
            <w:r w:rsidR="00FC6F86" w:rsidRPr="00D07F59">
              <w:rPr>
                <w:rStyle w:val="Hyperlink"/>
              </w:rPr>
              <w:t>Introduction</w:t>
            </w:r>
            <w:r w:rsidR="00FC6F86">
              <w:rPr>
                <w:webHidden/>
              </w:rPr>
              <w:tab/>
            </w:r>
            <w:r w:rsidR="00FC6F86">
              <w:rPr>
                <w:webHidden/>
              </w:rPr>
              <w:fldChar w:fldCharType="begin"/>
            </w:r>
            <w:r w:rsidR="00FC6F86">
              <w:rPr>
                <w:webHidden/>
              </w:rPr>
              <w:instrText xml:space="preserve"> PAGEREF _Toc414030070 \h </w:instrText>
            </w:r>
            <w:r w:rsidR="00FC6F86">
              <w:rPr>
                <w:webHidden/>
              </w:rPr>
            </w:r>
            <w:r w:rsidR="00FC6F86">
              <w:rPr>
                <w:webHidden/>
              </w:rPr>
              <w:fldChar w:fldCharType="separate"/>
            </w:r>
            <w:r w:rsidR="00FC6F86">
              <w:rPr>
                <w:webHidden/>
              </w:rPr>
              <w:t>6</w:t>
            </w:r>
            <w:r w:rsidR="00FC6F86">
              <w:rPr>
                <w:webHidden/>
              </w:rPr>
              <w:fldChar w:fldCharType="end"/>
            </w:r>
          </w:hyperlink>
        </w:p>
        <w:p w:rsidR="00FC6F86" w:rsidRDefault="00DB4560">
          <w:pPr>
            <w:pStyle w:val="TOC2"/>
            <w:tabs>
              <w:tab w:val="left" w:pos="1540"/>
            </w:tabs>
            <w:rPr>
              <w:rFonts w:asciiTheme="minorHAnsi" w:eastAsiaTheme="minorEastAsia" w:hAnsiTheme="minorHAnsi" w:cstheme="minorBidi"/>
              <w:sz w:val="22"/>
              <w:szCs w:val="22"/>
            </w:rPr>
          </w:pPr>
          <w:hyperlink w:anchor="_Toc414030071" w:history="1">
            <w:r w:rsidR="00FC6F86" w:rsidRPr="00D07F59">
              <w:rPr>
                <w:rStyle w:val="Hyperlink"/>
              </w:rPr>
              <w:t>1.1.</w:t>
            </w:r>
            <w:r w:rsidR="00FC6F86">
              <w:rPr>
                <w:rFonts w:asciiTheme="minorHAnsi" w:eastAsiaTheme="minorEastAsia" w:hAnsiTheme="minorHAnsi" w:cstheme="minorBidi"/>
                <w:sz w:val="22"/>
                <w:szCs w:val="22"/>
              </w:rPr>
              <w:tab/>
            </w:r>
            <w:r w:rsidR="00FC6F86" w:rsidRPr="00D07F59">
              <w:rPr>
                <w:rStyle w:val="Hyperlink"/>
              </w:rPr>
              <w:t>Goals</w:t>
            </w:r>
            <w:r w:rsidR="00FC6F86">
              <w:rPr>
                <w:webHidden/>
              </w:rPr>
              <w:tab/>
            </w:r>
            <w:r w:rsidR="00FC6F86">
              <w:rPr>
                <w:webHidden/>
              </w:rPr>
              <w:fldChar w:fldCharType="begin"/>
            </w:r>
            <w:r w:rsidR="00FC6F86">
              <w:rPr>
                <w:webHidden/>
              </w:rPr>
              <w:instrText xml:space="preserve"> PAGEREF _Toc414030071 \h </w:instrText>
            </w:r>
            <w:r w:rsidR="00FC6F86">
              <w:rPr>
                <w:webHidden/>
              </w:rPr>
            </w:r>
            <w:r w:rsidR="00FC6F86">
              <w:rPr>
                <w:webHidden/>
              </w:rPr>
              <w:fldChar w:fldCharType="separate"/>
            </w:r>
            <w:r w:rsidR="00FC6F86">
              <w:rPr>
                <w:webHidden/>
              </w:rPr>
              <w:t>6</w:t>
            </w:r>
            <w:r w:rsidR="00FC6F86">
              <w:rPr>
                <w:webHidden/>
              </w:rPr>
              <w:fldChar w:fldCharType="end"/>
            </w:r>
          </w:hyperlink>
        </w:p>
        <w:p w:rsidR="00FC6F86" w:rsidRDefault="00DB4560">
          <w:pPr>
            <w:pStyle w:val="TOC2"/>
            <w:tabs>
              <w:tab w:val="left" w:pos="1540"/>
            </w:tabs>
            <w:rPr>
              <w:rFonts w:asciiTheme="minorHAnsi" w:eastAsiaTheme="minorEastAsia" w:hAnsiTheme="minorHAnsi" w:cstheme="minorBidi"/>
              <w:sz w:val="22"/>
              <w:szCs w:val="22"/>
            </w:rPr>
          </w:pPr>
          <w:hyperlink w:anchor="_Toc414030072" w:history="1">
            <w:r w:rsidR="00FC6F86" w:rsidRPr="00D07F59">
              <w:rPr>
                <w:rStyle w:val="Hyperlink"/>
              </w:rPr>
              <w:t>1.2.</w:t>
            </w:r>
            <w:r w:rsidR="00FC6F86">
              <w:rPr>
                <w:rFonts w:asciiTheme="minorHAnsi" w:eastAsiaTheme="minorEastAsia" w:hAnsiTheme="minorHAnsi" w:cstheme="minorBidi"/>
                <w:sz w:val="22"/>
                <w:szCs w:val="22"/>
              </w:rPr>
              <w:tab/>
            </w:r>
            <w:r w:rsidR="00FC6F86" w:rsidRPr="00D07F59">
              <w:rPr>
                <w:rStyle w:val="Hyperlink"/>
              </w:rPr>
              <w:t>Non-goals</w:t>
            </w:r>
            <w:r w:rsidR="00FC6F86">
              <w:rPr>
                <w:webHidden/>
              </w:rPr>
              <w:tab/>
            </w:r>
            <w:r w:rsidR="00FC6F86">
              <w:rPr>
                <w:webHidden/>
              </w:rPr>
              <w:fldChar w:fldCharType="begin"/>
            </w:r>
            <w:r w:rsidR="00FC6F86">
              <w:rPr>
                <w:webHidden/>
              </w:rPr>
              <w:instrText xml:space="preserve"> PAGEREF _Toc414030072 \h </w:instrText>
            </w:r>
            <w:r w:rsidR="00FC6F86">
              <w:rPr>
                <w:webHidden/>
              </w:rPr>
            </w:r>
            <w:r w:rsidR="00FC6F86">
              <w:rPr>
                <w:webHidden/>
              </w:rPr>
              <w:fldChar w:fldCharType="separate"/>
            </w:r>
            <w:r w:rsidR="00FC6F86">
              <w:rPr>
                <w:webHidden/>
              </w:rPr>
              <w:t>6</w:t>
            </w:r>
            <w:r w:rsidR="00FC6F86">
              <w:rPr>
                <w:webHidden/>
              </w:rPr>
              <w:fldChar w:fldCharType="end"/>
            </w:r>
          </w:hyperlink>
        </w:p>
        <w:p w:rsidR="00FC6F86" w:rsidRDefault="00DB4560">
          <w:pPr>
            <w:pStyle w:val="TOC2"/>
            <w:tabs>
              <w:tab w:val="left" w:pos="1540"/>
            </w:tabs>
            <w:rPr>
              <w:rFonts w:asciiTheme="minorHAnsi" w:eastAsiaTheme="minorEastAsia" w:hAnsiTheme="minorHAnsi" w:cstheme="minorBidi"/>
              <w:sz w:val="22"/>
              <w:szCs w:val="22"/>
            </w:rPr>
          </w:pPr>
          <w:hyperlink w:anchor="_Toc414030073" w:history="1">
            <w:r w:rsidR="00FC6F86" w:rsidRPr="00D07F59">
              <w:rPr>
                <w:rStyle w:val="Hyperlink"/>
              </w:rPr>
              <w:t>1.3.</w:t>
            </w:r>
            <w:r w:rsidR="00FC6F86">
              <w:rPr>
                <w:rFonts w:asciiTheme="minorHAnsi" w:eastAsiaTheme="minorEastAsia" w:hAnsiTheme="minorHAnsi" w:cstheme="minorBidi"/>
                <w:sz w:val="22"/>
                <w:szCs w:val="22"/>
              </w:rPr>
              <w:tab/>
            </w:r>
            <w:r w:rsidR="00FC6F86" w:rsidRPr="00D07F59">
              <w:rPr>
                <w:rStyle w:val="Hyperlink"/>
              </w:rPr>
              <w:t>Assumptions</w:t>
            </w:r>
            <w:r w:rsidR="00FC6F86">
              <w:rPr>
                <w:webHidden/>
              </w:rPr>
              <w:tab/>
            </w:r>
            <w:r w:rsidR="00FC6F86">
              <w:rPr>
                <w:webHidden/>
              </w:rPr>
              <w:fldChar w:fldCharType="begin"/>
            </w:r>
            <w:r w:rsidR="00FC6F86">
              <w:rPr>
                <w:webHidden/>
              </w:rPr>
              <w:instrText xml:space="preserve"> PAGEREF _Toc414030073 \h </w:instrText>
            </w:r>
            <w:r w:rsidR="00FC6F86">
              <w:rPr>
                <w:webHidden/>
              </w:rPr>
            </w:r>
            <w:r w:rsidR="00FC6F86">
              <w:rPr>
                <w:webHidden/>
              </w:rPr>
              <w:fldChar w:fldCharType="separate"/>
            </w:r>
            <w:r w:rsidR="00FC6F86">
              <w:rPr>
                <w:webHidden/>
              </w:rPr>
              <w:t>6</w:t>
            </w:r>
            <w:r w:rsidR="00FC6F86">
              <w:rPr>
                <w:webHidden/>
              </w:rPr>
              <w:fldChar w:fldCharType="end"/>
            </w:r>
          </w:hyperlink>
        </w:p>
        <w:p w:rsidR="00FC6F86" w:rsidRDefault="00DB4560">
          <w:pPr>
            <w:pStyle w:val="TOC2"/>
            <w:tabs>
              <w:tab w:val="left" w:pos="1540"/>
            </w:tabs>
            <w:rPr>
              <w:rFonts w:asciiTheme="minorHAnsi" w:eastAsiaTheme="minorEastAsia" w:hAnsiTheme="minorHAnsi" w:cstheme="minorBidi"/>
              <w:sz w:val="22"/>
              <w:szCs w:val="22"/>
            </w:rPr>
          </w:pPr>
          <w:hyperlink w:anchor="_Toc414030074" w:history="1">
            <w:r w:rsidR="00FC6F86" w:rsidRPr="00D07F59">
              <w:rPr>
                <w:rStyle w:val="Hyperlink"/>
              </w:rPr>
              <w:t>1.4.</w:t>
            </w:r>
            <w:r w:rsidR="00FC6F86">
              <w:rPr>
                <w:rFonts w:asciiTheme="minorHAnsi" w:eastAsiaTheme="minorEastAsia" w:hAnsiTheme="minorHAnsi" w:cstheme="minorBidi"/>
                <w:sz w:val="22"/>
                <w:szCs w:val="22"/>
              </w:rPr>
              <w:tab/>
            </w:r>
            <w:r w:rsidR="00FC6F86" w:rsidRPr="00D07F59">
              <w:rPr>
                <w:rStyle w:val="Hyperlink"/>
              </w:rPr>
              <w:t>Glossary</w:t>
            </w:r>
            <w:r w:rsidR="00FC6F86">
              <w:rPr>
                <w:webHidden/>
              </w:rPr>
              <w:tab/>
            </w:r>
            <w:r w:rsidR="00FC6F86">
              <w:rPr>
                <w:webHidden/>
              </w:rPr>
              <w:fldChar w:fldCharType="begin"/>
            </w:r>
            <w:r w:rsidR="00FC6F86">
              <w:rPr>
                <w:webHidden/>
              </w:rPr>
              <w:instrText xml:space="preserve"> PAGEREF _Toc414030074 \h </w:instrText>
            </w:r>
            <w:r w:rsidR="00FC6F86">
              <w:rPr>
                <w:webHidden/>
              </w:rPr>
            </w:r>
            <w:r w:rsidR="00FC6F86">
              <w:rPr>
                <w:webHidden/>
              </w:rPr>
              <w:fldChar w:fldCharType="separate"/>
            </w:r>
            <w:r w:rsidR="00FC6F86">
              <w:rPr>
                <w:webHidden/>
              </w:rPr>
              <w:t>6</w:t>
            </w:r>
            <w:r w:rsidR="00FC6F86">
              <w:rPr>
                <w:webHidden/>
              </w:rPr>
              <w:fldChar w:fldCharType="end"/>
            </w:r>
          </w:hyperlink>
        </w:p>
        <w:p w:rsidR="00FC6F86" w:rsidRDefault="00DB4560">
          <w:pPr>
            <w:pStyle w:val="TOC1"/>
            <w:tabs>
              <w:tab w:val="left" w:pos="1354"/>
            </w:tabs>
            <w:rPr>
              <w:rFonts w:asciiTheme="minorHAnsi" w:eastAsiaTheme="minorEastAsia" w:hAnsiTheme="minorHAnsi" w:cstheme="minorBidi"/>
              <w:b w:val="0"/>
              <w:szCs w:val="22"/>
            </w:rPr>
          </w:pPr>
          <w:hyperlink w:anchor="_Toc414030075" w:history="1">
            <w:r w:rsidR="00FC6F86" w:rsidRPr="00D07F59">
              <w:rPr>
                <w:rStyle w:val="Hyperlink"/>
              </w:rPr>
              <w:t>2.</w:t>
            </w:r>
            <w:r w:rsidR="00FC6F86">
              <w:rPr>
                <w:rFonts w:asciiTheme="minorHAnsi" w:eastAsiaTheme="minorEastAsia" w:hAnsiTheme="minorHAnsi" w:cstheme="minorBidi"/>
                <w:b w:val="0"/>
                <w:szCs w:val="22"/>
              </w:rPr>
              <w:tab/>
            </w:r>
            <w:r w:rsidR="00FC6F86" w:rsidRPr="00D07F59">
              <w:rPr>
                <w:rStyle w:val="Hyperlink"/>
              </w:rPr>
              <w:t>References</w:t>
            </w:r>
            <w:r w:rsidR="00FC6F86">
              <w:rPr>
                <w:webHidden/>
              </w:rPr>
              <w:tab/>
            </w:r>
            <w:r w:rsidR="00FC6F86">
              <w:rPr>
                <w:webHidden/>
              </w:rPr>
              <w:fldChar w:fldCharType="begin"/>
            </w:r>
            <w:r w:rsidR="00FC6F86">
              <w:rPr>
                <w:webHidden/>
              </w:rPr>
              <w:instrText xml:space="preserve"> PAGEREF _Toc414030075 \h </w:instrText>
            </w:r>
            <w:r w:rsidR="00FC6F86">
              <w:rPr>
                <w:webHidden/>
              </w:rPr>
            </w:r>
            <w:r w:rsidR="00FC6F86">
              <w:rPr>
                <w:webHidden/>
              </w:rPr>
              <w:fldChar w:fldCharType="separate"/>
            </w:r>
            <w:r w:rsidR="00FC6F86">
              <w:rPr>
                <w:webHidden/>
              </w:rPr>
              <w:t>7</w:t>
            </w:r>
            <w:r w:rsidR="00FC6F86">
              <w:rPr>
                <w:webHidden/>
              </w:rPr>
              <w:fldChar w:fldCharType="end"/>
            </w:r>
          </w:hyperlink>
        </w:p>
        <w:p w:rsidR="00FC6F86" w:rsidRDefault="00DB4560">
          <w:pPr>
            <w:pStyle w:val="TOC1"/>
            <w:tabs>
              <w:tab w:val="left" w:pos="1354"/>
            </w:tabs>
            <w:rPr>
              <w:rFonts w:asciiTheme="minorHAnsi" w:eastAsiaTheme="minorEastAsia" w:hAnsiTheme="minorHAnsi" w:cstheme="minorBidi"/>
              <w:b w:val="0"/>
              <w:szCs w:val="22"/>
            </w:rPr>
          </w:pPr>
          <w:hyperlink w:anchor="_Toc414030076" w:history="1">
            <w:r w:rsidR="00FC6F86" w:rsidRPr="00D07F59">
              <w:rPr>
                <w:rStyle w:val="Hyperlink"/>
                <w:i/>
                <w:iCs/>
              </w:rPr>
              <w:t>3.</w:t>
            </w:r>
            <w:r w:rsidR="00FC6F86">
              <w:rPr>
                <w:rFonts w:asciiTheme="minorHAnsi" w:eastAsiaTheme="minorEastAsia" w:hAnsiTheme="minorHAnsi" w:cstheme="minorBidi"/>
                <w:b w:val="0"/>
                <w:szCs w:val="22"/>
              </w:rPr>
              <w:tab/>
            </w:r>
            <w:r w:rsidR="00FC6F86" w:rsidRPr="00D07F59">
              <w:rPr>
                <w:rStyle w:val="Hyperlink"/>
              </w:rPr>
              <w:t>Solution</w:t>
            </w:r>
            <w:r w:rsidR="00FC6F86" w:rsidRPr="00D07F59">
              <w:rPr>
                <w:rStyle w:val="Hyperlink"/>
                <w:i/>
                <w:iCs/>
              </w:rPr>
              <w:t xml:space="preserve"> Overview</w:t>
            </w:r>
            <w:r w:rsidR="00FC6F86">
              <w:rPr>
                <w:webHidden/>
              </w:rPr>
              <w:tab/>
            </w:r>
            <w:r w:rsidR="00FC6F86">
              <w:rPr>
                <w:webHidden/>
              </w:rPr>
              <w:fldChar w:fldCharType="begin"/>
            </w:r>
            <w:r w:rsidR="00FC6F86">
              <w:rPr>
                <w:webHidden/>
              </w:rPr>
              <w:instrText xml:space="preserve"> PAGEREF _Toc414030076 \h </w:instrText>
            </w:r>
            <w:r w:rsidR="00FC6F86">
              <w:rPr>
                <w:webHidden/>
              </w:rPr>
            </w:r>
            <w:r w:rsidR="00FC6F86">
              <w:rPr>
                <w:webHidden/>
              </w:rPr>
              <w:fldChar w:fldCharType="separate"/>
            </w:r>
            <w:r w:rsidR="00FC6F86">
              <w:rPr>
                <w:webHidden/>
              </w:rPr>
              <w:t>8</w:t>
            </w:r>
            <w:r w:rsidR="00FC6F86">
              <w:rPr>
                <w:webHidden/>
              </w:rPr>
              <w:fldChar w:fldCharType="end"/>
            </w:r>
          </w:hyperlink>
        </w:p>
        <w:p w:rsidR="00FC6F86" w:rsidRDefault="00DB4560">
          <w:pPr>
            <w:pStyle w:val="TOC2"/>
            <w:tabs>
              <w:tab w:val="left" w:pos="1540"/>
            </w:tabs>
            <w:rPr>
              <w:rFonts w:asciiTheme="minorHAnsi" w:eastAsiaTheme="minorEastAsia" w:hAnsiTheme="minorHAnsi" w:cstheme="minorBidi"/>
              <w:sz w:val="22"/>
              <w:szCs w:val="22"/>
            </w:rPr>
          </w:pPr>
          <w:hyperlink w:anchor="_Toc414030077" w:history="1">
            <w:r w:rsidR="00FC6F86" w:rsidRPr="00D07F59">
              <w:rPr>
                <w:rStyle w:val="Hyperlink"/>
              </w:rPr>
              <w:t>3.1.</w:t>
            </w:r>
            <w:r w:rsidR="00FC6F86">
              <w:rPr>
                <w:rFonts w:asciiTheme="minorHAnsi" w:eastAsiaTheme="minorEastAsia" w:hAnsiTheme="minorHAnsi" w:cstheme="minorBidi"/>
                <w:sz w:val="22"/>
                <w:szCs w:val="22"/>
              </w:rPr>
              <w:tab/>
            </w:r>
            <w:r w:rsidR="00FC6F86" w:rsidRPr="00D07F59">
              <w:rPr>
                <w:rStyle w:val="Hyperlink"/>
              </w:rPr>
              <w:t>Mobile Access Enabled Notification</w:t>
            </w:r>
            <w:r w:rsidR="00FC6F86">
              <w:rPr>
                <w:webHidden/>
              </w:rPr>
              <w:tab/>
            </w:r>
            <w:r w:rsidR="00FC6F86">
              <w:rPr>
                <w:webHidden/>
              </w:rPr>
              <w:fldChar w:fldCharType="begin"/>
            </w:r>
            <w:r w:rsidR="00FC6F86">
              <w:rPr>
                <w:webHidden/>
              </w:rPr>
              <w:instrText xml:space="preserve"> PAGEREF _Toc414030077 \h </w:instrText>
            </w:r>
            <w:r w:rsidR="00FC6F86">
              <w:rPr>
                <w:webHidden/>
              </w:rPr>
            </w:r>
            <w:r w:rsidR="00FC6F86">
              <w:rPr>
                <w:webHidden/>
              </w:rPr>
              <w:fldChar w:fldCharType="separate"/>
            </w:r>
            <w:r w:rsidR="00FC6F86">
              <w:rPr>
                <w:webHidden/>
              </w:rPr>
              <w:t>8</w:t>
            </w:r>
            <w:r w:rsidR="00FC6F86">
              <w:rPr>
                <w:webHidden/>
              </w:rPr>
              <w:fldChar w:fldCharType="end"/>
            </w:r>
          </w:hyperlink>
        </w:p>
        <w:p w:rsidR="00FC6F86" w:rsidRDefault="00DB4560">
          <w:pPr>
            <w:pStyle w:val="TOC2"/>
            <w:tabs>
              <w:tab w:val="left" w:pos="1540"/>
            </w:tabs>
            <w:rPr>
              <w:rFonts w:asciiTheme="minorHAnsi" w:eastAsiaTheme="minorEastAsia" w:hAnsiTheme="minorHAnsi" w:cstheme="minorBidi"/>
              <w:sz w:val="22"/>
              <w:szCs w:val="22"/>
            </w:rPr>
          </w:pPr>
          <w:hyperlink w:anchor="_Toc414030078" w:history="1">
            <w:r w:rsidR="00FC6F86" w:rsidRPr="00D07F59">
              <w:rPr>
                <w:rStyle w:val="Hyperlink"/>
              </w:rPr>
              <w:t>3.2.</w:t>
            </w:r>
            <w:r w:rsidR="00FC6F86">
              <w:rPr>
                <w:rFonts w:asciiTheme="minorHAnsi" w:eastAsiaTheme="minorEastAsia" w:hAnsiTheme="minorHAnsi" w:cstheme="minorBidi"/>
                <w:sz w:val="22"/>
                <w:szCs w:val="22"/>
              </w:rPr>
              <w:tab/>
            </w:r>
            <w:r w:rsidR="00FC6F86" w:rsidRPr="00D07F59">
              <w:rPr>
                <w:rStyle w:val="Hyperlink"/>
              </w:rPr>
              <w:t>Mobile Access Disabled Notification</w:t>
            </w:r>
            <w:r w:rsidR="00FC6F86">
              <w:rPr>
                <w:webHidden/>
              </w:rPr>
              <w:tab/>
            </w:r>
            <w:r w:rsidR="00FC6F86">
              <w:rPr>
                <w:webHidden/>
              </w:rPr>
              <w:fldChar w:fldCharType="begin"/>
            </w:r>
            <w:r w:rsidR="00FC6F86">
              <w:rPr>
                <w:webHidden/>
              </w:rPr>
              <w:instrText xml:space="preserve"> PAGEREF _Toc414030078 \h </w:instrText>
            </w:r>
            <w:r w:rsidR="00FC6F86">
              <w:rPr>
                <w:webHidden/>
              </w:rPr>
            </w:r>
            <w:r w:rsidR="00FC6F86">
              <w:rPr>
                <w:webHidden/>
              </w:rPr>
              <w:fldChar w:fldCharType="separate"/>
            </w:r>
            <w:r w:rsidR="00FC6F86">
              <w:rPr>
                <w:webHidden/>
              </w:rPr>
              <w:t>8</w:t>
            </w:r>
            <w:r w:rsidR="00FC6F86">
              <w:rPr>
                <w:webHidden/>
              </w:rPr>
              <w:fldChar w:fldCharType="end"/>
            </w:r>
          </w:hyperlink>
        </w:p>
        <w:p w:rsidR="00FC6F86" w:rsidRDefault="00DB4560">
          <w:pPr>
            <w:pStyle w:val="TOC1"/>
            <w:tabs>
              <w:tab w:val="left" w:pos="1354"/>
            </w:tabs>
            <w:rPr>
              <w:rFonts w:asciiTheme="minorHAnsi" w:eastAsiaTheme="minorEastAsia" w:hAnsiTheme="minorHAnsi" w:cstheme="minorBidi"/>
              <w:b w:val="0"/>
              <w:szCs w:val="22"/>
            </w:rPr>
          </w:pPr>
          <w:hyperlink w:anchor="_Toc414030079" w:history="1">
            <w:r w:rsidR="00FC6F86" w:rsidRPr="00D07F59">
              <w:rPr>
                <w:rStyle w:val="Hyperlink"/>
              </w:rPr>
              <w:t>4.</w:t>
            </w:r>
            <w:r w:rsidR="00FC6F86">
              <w:rPr>
                <w:rFonts w:asciiTheme="minorHAnsi" w:eastAsiaTheme="minorEastAsia" w:hAnsiTheme="minorHAnsi" w:cstheme="minorBidi"/>
                <w:b w:val="0"/>
                <w:szCs w:val="22"/>
              </w:rPr>
              <w:tab/>
            </w:r>
            <w:r w:rsidR="00FC6F86" w:rsidRPr="00D07F59">
              <w:rPr>
                <w:rStyle w:val="Hyperlink"/>
              </w:rPr>
              <w:t>Design Overview</w:t>
            </w:r>
            <w:r w:rsidR="00FC6F86">
              <w:rPr>
                <w:webHidden/>
              </w:rPr>
              <w:tab/>
            </w:r>
            <w:r w:rsidR="00FC6F86">
              <w:rPr>
                <w:webHidden/>
              </w:rPr>
              <w:fldChar w:fldCharType="begin"/>
            </w:r>
            <w:r w:rsidR="00FC6F86">
              <w:rPr>
                <w:webHidden/>
              </w:rPr>
              <w:instrText xml:space="preserve"> PAGEREF _Toc414030079 \h </w:instrText>
            </w:r>
            <w:r w:rsidR="00FC6F86">
              <w:rPr>
                <w:webHidden/>
              </w:rPr>
            </w:r>
            <w:r w:rsidR="00FC6F86">
              <w:rPr>
                <w:webHidden/>
              </w:rPr>
              <w:fldChar w:fldCharType="separate"/>
            </w:r>
            <w:r w:rsidR="00FC6F86">
              <w:rPr>
                <w:webHidden/>
              </w:rPr>
              <w:t>9</w:t>
            </w:r>
            <w:r w:rsidR="00FC6F86">
              <w:rPr>
                <w:webHidden/>
              </w:rPr>
              <w:fldChar w:fldCharType="end"/>
            </w:r>
          </w:hyperlink>
        </w:p>
        <w:p w:rsidR="00FC6F86" w:rsidRDefault="00DB4560">
          <w:pPr>
            <w:pStyle w:val="TOC2"/>
            <w:tabs>
              <w:tab w:val="left" w:pos="1540"/>
            </w:tabs>
            <w:rPr>
              <w:rFonts w:asciiTheme="minorHAnsi" w:eastAsiaTheme="minorEastAsia" w:hAnsiTheme="minorHAnsi" w:cstheme="minorBidi"/>
              <w:sz w:val="22"/>
              <w:szCs w:val="22"/>
            </w:rPr>
          </w:pPr>
          <w:hyperlink w:anchor="_Toc414030080" w:history="1">
            <w:r w:rsidR="00FC6F86" w:rsidRPr="00D07F59">
              <w:rPr>
                <w:rStyle w:val="Hyperlink"/>
              </w:rPr>
              <w:t>4.1.</w:t>
            </w:r>
            <w:r w:rsidR="00FC6F86">
              <w:rPr>
                <w:rFonts w:asciiTheme="minorHAnsi" w:eastAsiaTheme="minorEastAsia" w:hAnsiTheme="minorHAnsi" w:cstheme="minorBidi"/>
                <w:sz w:val="22"/>
                <w:szCs w:val="22"/>
              </w:rPr>
              <w:tab/>
            </w:r>
            <w:r w:rsidR="00FC6F86" w:rsidRPr="00D07F59">
              <w:rPr>
                <w:rStyle w:val="Hyperlink"/>
              </w:rPr>
              <w:t>Changes to Existing Notification</w:t>
            </w:r>
            <w:r w:rsidR="00FC6F86">
              <w:rPr>
                <w:webHidden/>
              </w:rPr>
              <w:tab/>
            </w:r>
            <w:r w:rsidR="00FC6F86">
              <w:rPr>
                <w:webHidden/>
              </w:rPr>
              <w:fldChar w:fldCharType="begin"/>
            </w:r>
            <w:r w:rsidR="00FC6F86">
              <w:rPr>
                <w:webHidden/>
              </w:rPr>
              <w:instrText xml:space="preserve"> PAGEREF _Toc414030080 \h </w:instrText>
            </w:r>
            <w:r w:rsidR="00FC6F86">
              <w:rPr>
                <w:webHidden/>
              </w:rPr>
            </w:r>
            <w:r w:rsidR="00FC6F86">
              <w:rPr>
                <w:webHidden/>
              </w:rPr>
              <w:fldChar w:fldCharType="separate"/>
            </w:r>
            <w:r w:rsidR="00FC6F86">
              <w:rPr>
                <w:webHidden/>
              </w:rPr>
              <w:t>9</w:t>
            </w:r>
            <w:r w:rsidR="00FC6F86">
              <w:rPr>
                <w:webHidden/>
              </w:rPr>
              <w:fldChar w:fldCharType="end"/>
            </w:r>
          </w:hyperlink>
        </w:p>
        <w:p w:rsidR="00FC6F86" w:rsidRDefault="00DB4560">
          <w:pPr>
            <w:pStyle w:val="TOC2"/>
            <w:tabs>
              <w:tab w:val="left" w:pos="1540"/>
            </w:tabs>
            <w:rPr>
              <w:rFonts w:asciiTheme="minorHAnsi" w:eastAsiaTheme="minorEastAsia" w:hAnsiTheme="minorHAnsi" w:cstheme="minorBidi"/>
              <w:sz w:val="22"/>
              <w:szCs w:val="22"/>
            </w:rPr>
          </w:pPr>
          <w:hyperlink w:anchor="_Toc414030081" w:history="1">
            <w:r w:rsidR="00FC6F86" w:rsidRPr="00D07F59">
              <w:rPr>
                <w:rStyle w:val="Hyperlink"/>
              </w:rPr>
              <w:t>4.2.</w:t>
            </w:r>
            <w:r w:rsidR="00FC6F86">
              <w:rPr>
                <w:rFonts w:asciiTheme="minorHAnsi" w:eastAsiaTheme="minorEastAsia" w:hAnsiTheme="minorHAnsi" w:cstheme="minorBidi"/>
                <w:sz w:val="22"/>
                <w:szCs w:val="22"/>
              </w:rPr>
              <w:tab/>
            </w:r>
            <w:r w:rsidR="00FC6F86" w:rsidRPr="00D07F59">
              <w:rPr>
                <w:rStyle w:val="Hyperlink"/>
              </w:rPr>
              <w:t>New Notification</w:t>
            </w:r>
            <w:r w:rsidR="00FC6F86">
              <w:rPr>
                <w:webHidden/>
              </w:rPr>
              <w:tab/>
            </w:r>
            <w:r w:rsidR="00FC6F86">
              <w:rPr>
                <w:webHidden/>
              </w:rPr>
              <w:fldChar w:fldCharType="begin"/>
            </w:r>
            <w:r w:rsidR="00FC6F86">
              <w:rPr>
                <w:webHidden/>
              </w:rPr>
              <w:instrText xml:space="preserve"> PAGEREF _Toc414030081 \h </w:instrText>
            </w:r>
            <w:r w:rsidR="00FC6F86">
              <w:rPr>
                <w:webHidden/>
              </w:rPr>
            </w:r>
            <w:r w:rsidR="00FC6F86">
              <w:rPr>
                <w:webHidden/>
              </w:rPr>
              <w:fldChar w:fldCharType="separate"/>
            </w:r>
            <w:r w:rsidR="00FC6F86">
              <w:rPr>
                <w:webHidden/>
              </w:rPr>
              <w:t>9</w:t>
            </w:r>
            <w:r w:rsidR="00FC6F86">
              <w:rPr>
                <w:webHidden/>
              </w:rPr>
              <w:fldChar w:fldCharType="end"/>
            </w:r>
          </w:hyperlink>
        </w:p>
        <w:p w:rsidR="00FC6F86" w:rsidRDefault="00DB4560">
          <w:pPr>
            <w:pStyle w:val="TOC2"/>
            <w:tabs>
              <w:tab w:val="left" w:pos="1540"/>
            </w:tabs>
            <w:rPr>
              <w:rFonts w:asciiTheme="minorHAnsi" w:eastAsiaTheme="minorEastAsia" w:hAnsiTheme="minorHAnsi" w:cstheme="minorBidi"/>
              <w:sz w:val="22"/>
              <w:szCs w:val="22"/>
            </w:rPr>
          </w:pPr>
          <w:hyperlink w:anchor="_Toc414030082" w:history="1">
            <w:r w:rsidR="00FC6F86" w:rsidRPr="00D07F59">
              <w:rPr>
                <w:rStyle w:val="Hyperlink"/>
              </w:rPr>
              <w:t>4.3.</w:t>
            </w:r>
            <w:r w:rsidR="00FC6F86">
              <w:rPr>
                <w:rFonts w:asciiTheme="minorHAnsi" w:eastAsiaTheme="minorEastAsia" w:hAnsiTheme="minorHAnsi" w:cstheme="minorBidi"/>
                <w:sz w:val="22"/>
                <w:szCs w:val="22"/>
              </w:rPr>
              <w:tab/>
            </w:r>
            <w:r w:rsidR="00FC6F86" w:rsidRPr="00D07F59">
              <w:rPr>
                <w:rStyle w:val="Hyperlink"/>
              </w:rPr>
              <w:t>UX Change</w:t>
            </w:r>
            <w:r w:rsidR="00FC6F86">
              <w:rPr>
                <w:webHidden/>
              </w:rPr>
              <w:tab/>
            </w:r>
            <w:r w:rsidR="00FC6F86">
              <w:rPr>
                <w:webHidden/>
              </w:rPr>
              <w:fldChar w:fldCharType="begin"/>
            </w:r>
            <w:r w:rsidR="00FC6F86">
              <w:rPr>
                <w:webHidden/>
              </w:rPr>
              <w:instrText xml:space="preserve"> PAGEREF _Toc414030082 \h </w:instrText>
            </w:r>
            <w:r w:rsidR="00FC6F86">
              <w:rPr>
                <w:webHidden/>
              </w:rPr>
            </w:r>
            <w:r w:rsidR="00FC6F86">
              <w:rPr>
                <w:webHidden/>
              </w:rPr>
              <w:fldChar w:fldCharType="separate"/>
            </w:r>
            <w:r w:rsidR="00FC6F86">
              <w:rPr>
                <w:webHidden/>
              </w:rPr>
              <w:t>11</w:t>
            </w:r>
            <w:r w:rsidR="00FC6F86">
              <w:rPr>
                <w:webHidden/>
              </w:rPr>
              <w:fldChar w:fldCharType="end"/>
            </w:r>
          </w:hyperlink>
        </w:p>
        <w:p w:rsidR="00FC6F86" w:rsidRDefault="00DB4560">
          <w:pPr>
            <w:pStyle w:val="TOC2"/>
            <w:tabs>
              <w:tab w:val="left" w:pos="1540"/>
            </w:tabs>
            <w:rPr>
              <w:rFonts w:asciiTheme="minorHAnsi" w:eastAsiaTheme="minorEastAsia" w:hAnsiTheme="minorHAnsi" w:cstheme="minorBidi"/>
              <w:sz w:val="22"/>
              <w:szCs w:val="22"/>
            </w:rPr>
          </w:pPr>
          <w:hyperlink w:anchor="_Toc414030083" w:history="1">
            <w:r w:rsidR="00FC6F86" w:rsidRPr="00D07F59">
              <w:rPr>
                <w:rStyle w:val="Hyperlink"/>
              </w:rPr>
              <w:t>4.4.</w:t>
            </w:r>
            <w:r w:rsidR="00FC6F86">
              <w:rPr>
                <w:rFonts w:asciiTheme="minorHAnsi" w:eastAsiaTheme="minorEastAsia" w:hAnsiTheme="minorHAnsi" w:cstheme="minorBidi"/>
                <w:sz w:val="22"/>
                <w:szCs w:val="22"/>
              </w:rPr>
              <w:tab/>
            </w:r>
            <w:r w:rsidR="00FC6F86" w:rsidRPr="00D07F59">
              <w:rPr>
                <w:rStyle w:val="Hyperlink"/>
              </w:rPr>
              <w:t>Scheduling</w:t>
            </w:r>
            <w:r w:rsidR="00FC6F86">
              <w:rPr>
                <w:webHidden/>
              </w:rPr>
              <w:tab/>
            </w:r>
            <w:r w:rsidR="00FC6F86">
              <w:rPr>
                <w:webHidden/>
              </w:rPr>
              <w:fldChar w:fldCharType="begin"/>
            </w:r>
            <w:r w:rsidR="00FC6F86">
              <w:rPr>
                <w:webHidden/>
              </w:rPr>
              <w:instrText xml:space="preserve"> PAGEREF _Toc414030083 \h </w:instrText>
            </w:r>
            <w:r w:rsidR="00FC6F86">
              <w:rPr>
                <w:webHidden/>
              </w:rPr>
            </w:r>
            <w:r w:rsidR="00FC6F86">
              <w:rPr>
                <w:webHidden/>
              </w:rPr>
              <w:fldChar w:fldCharType="separate"/>
            </w:r>
            <w:r w:rsidR="00FC6F86">
              <w:rPr>
                <w:webHidden/>
              </w:rPr>
              <w:t>11</w:t>
            </w:r>
            <w:r w:rsidR="00FC6F86">
              <w:rPr>
                <w:webHidden/>
              </w:rPr>
              <w:fldChar w:fldCharType="end"/>
            </w:r>
          </w:hyperlink>
        </w:p>
        <w:p w:rsidR="00FC6F86" w:rsidRDefault="00DB4560">
          <w:pPr>
            <w:pStyle w:val="TOC1"/>
            <w:tabs>
              <w:tab w:val="left" w:pos="1354"/>
            </w:tabs>
            <w:rPr>
              <w:rFonts w:asciiTheme="minorHAnsi" w:eastAsiaTheme="minorEastAsia" w:hAnsiTheme="minorHAnsi" w:cstheme="minorBidi"/>
              <w:b w:val="0"/>
              <w:szCs w:val="22"/>
            </w:rPr>
          </w:pPr>
          <w:hyperlink w:anchor="_Toc414030084" w:history="1">
            <w:r w:rsidR="00FC6F86" w:rsidRPr="00D07F59">
              <w:rPr>
                <w:rStyle w:val="Hyperlink"/>
              </w:rPr>
              <w:t>5.</w:t>
            </w:r>
            <w:r w:rsidR="00FC6F86">
              <w:rPr>
                <w:rFonts w:asciiTheme="minorHAnsi" w:eastAsiaTheme="minorEastAsia" w:hAnsiTheme="minorHAnsi" w:cstheme="minorBidi"/>
                <w:b w:val="0"/>
                <w:szCs w:val="22"/>
              </w:rPr>
              <w:tab/>
            </w:r>
            <w:r w:rsidR="00FC6F86" w:rsidRPr="00D07F59">
              <w:rPr>
                <w:rStyle w:val="Hyperlink"/>
              </w:rPr>
              <w:t>Database Layer</w:t>
            </w:r>
            <w:r w:rsidR="00FC6F86">
              <w:rPr>
                <w:webHidden/>
              </w:rPr>
              <w:tab/>
            </w:r>
            <w:r w:rsidR="00FC6F86">
              <w:rPr>
                <w:webHidden/>
              </w:rPr>
              <w:fldChar w:fldCharType="begin"/>
            </w:r>
            <w:r w:rsidR="00FC6F86">
              <w:rPr>
                <w:webHidden/>
              </w:rPr>
              <w:instrText xml:space="preserve"> PAGEREF _Toc414030084 \h </w:instrText>
            </w:r>
            <w:r w:rsidR="00FC6F86">
              <w:rPr>
                <w:webHidden/>
              </w:rPr>
            </w:r>
            <w:r w:rsidR="00FC6F86">
              <w:rPr>
                <w:webHidden/>
              </w:rPr>
              <w:fldChar w:fldCharType="separate"/>
            </w:r>
            <w:r w:rsidR="00FC6F86">
              <w:rPr>
                <w:webHidden/>
              </w:rPr>
              <w:t>12</w:t>
            </w:r>
            <w:r w:rsidR="00FC6F86">
              <w:rPr>
                <w:webHidden/>
              </w:rPr>
              <w:fldChar w:fldCharType="end"/>
            </w:r>
          </w:hyperlink>
        </w:p>
        <w:p w:rsidR="00FC6F86" w:rsidRDefault="00DB4560">
          <w:pPr>
            <w:pStyle w:val="TOC2"/>
            <w:tabs>
              <w:tab w:val="left" w:pos="1540"/>
            </w:tabs>
            <w:rPr>
              <w:rFonts w:asciiTheme="minorHAnsi" w:eastAsiaTheme="minorEastAsia" w:hAnsiTheme="minorHAnsi" w:cstheme="minorBidi"/>
              <w:sz w:val="22"/>
              <w:szCs w:val="22"/>
            </w:rPr>
          </w:pPr>
          <w:hyperlink w:anchor="_Toc414030085" w:history="1">
            <w:r w:rsidR="00FC6F86" w:rsidRPr="00D07F59">
              <w:rPr>
                <w:rStyle w:val="Hyperlink"/>
              </w:rPr>
              <w:t>5.1.</w:t>
            </w:r>
            <w:r w:rsidR="00FC6F86">
              <w:rPr>
                <w:rFonts w:asciiTheme="minorHAnsi" w:eastAsiaTheme="minorEastAsia" w:hAnsiTheme="minorHAnsi" w:cstheme="minorBidi"/>
                <w:sz w:val="22"/>
                <w:szCs w:val="22"/>
              </w:rPr>
              <w:tab/>
            </w:r>
            <w:r w:rsidR="00FC6F86" w:rsidRPr="00D07F59">
              <w:rPr>
                <w:rStyle w:val="Hyperlink"/>
              </w:rPr>
              <w:t>Schema</w:t>
            </w:r>
            <w:r w:rsidR="00FC6F86">
              <w:rPr>
                <w:webHidden/>
              </w:rPr>
              <w:tab/>
            </w:r>
            <w:r w:rsidR="00FC6F86">
              <w:rPr>
                <w:webHidden/>
              </w:rPr>
              <w:fldChar w:fldCharType="begin"/>
            </w:r>
            <w:r w:rsidR="00FC6F86">
              <w:rPr>
                <w:webHidden/>
              </w:rPr>
              <w:instrText xml:space="preserve"> PAGEREF _Toc414030085 \h </w:instrText>
            </w:r>
            <w:r w:rsidR="00FC6F86">
              <w:rPr>
                <w:webHidden/>
              </w:rPr>
            </w:r>
            <w:r w:rsidR="00FC6F86">
              <w:rPr>
                <w:webHidden/>
              </w:rPr>
              <w:fldChar w:fldCharType="separate"/>
            </w:r>
            <w:r w:rsidR="00FC6F86">
              <w:rPr>
                <w:webHidden/>
              </w:rPr>
              <w:t>12</w:t>
            </w:r>
            <w:r w:rsidR="00FC6F86">
              <w:rPr>
                <w:webHidden/>
              </w:rPr>
              <w:fldChar w:fldCharType="end"/>
            </w:r>
          </w:hyperlink>
        </w:p>
        <w:p w:rsidR="00FC6F86" w:rsidRDefault="00DB4560">
          <w:pPr>
            <w:pStyle w:val="TOC2"/>
            <w:tabs>
              <w:tab w:val="left" w:pos="1540"/>
            </w:tabs>
            <w:rPr>
              <w:rFonts w:asciiTheme="minorHAnsi" w:eastAsiaTheme="minorEastAsia" w:hAnsiTheme="minorHAnsi" w:cstheme="minorBidi"/>
              <w:sz w:val="22"/>
              <w:szCs w:val="22"/>
            </w:rPr>
          </w:pPr>
          <w:hyperlink w:anchor="_Toc414030086" w:history="1">
            <w:r w:rsidR="00FC6F86" w:rsidRPr="00D07F59">
              <w:rPr>
                <w:rStyle w:val="Hyperlink"/>
              </w:rPr>
              <w:t>5.2.</w:t>
            </w:r>
            <w:r w:rsidR="00FC6F86">
              <w:rPr>
                <w:rFonts w:asciiTheme="minorHAnsi" w:eastAsiaTheme="minorEastAsia" w:hAnsiTheme="minorHAnsi" w:cstheme="minorBidi"/>
                <w:sz w:val="22"/>
                <w:szCs w:val="22"/>
              </w:rPr>
              <w:tab/>
            </w:r>
            <w:r w:rsidR="00FC6F86" w:rsidRPr="00D07F59">
              <w:rPr>
                <w:rStyle w:val="Hyperlink"/>
              </w:rPr>
              <w:t>ETL Design</w:t>
            </w:r>
            <w:r w:rsidR="00FC6F86">
              <w:rPr>
                <w:webHidden/>
              </w:rPr>
              <w:tab/>
            </w:r>
            <w:r w:rsidR="00FC6F86">
              <w:rPr>
                <w:webHidden/>
              </w:rPr>
              <w:fldChar w:fldCharType="begin"/>
            </w:r>
            <w:r w:rsidR="00FC6F86">
              <w:rPr>
                <w:webHidden/>
              </w:rPr>
              <w:instrText xml:space="preserve"> PAGEREF _Toc414030086 \h </w:instrText>
            </w:r>
            <w:r w:rsidR="00FC6F86">
              <w:rPr>
                <w:webHidden/>
              </w:rPr>
            </w:r>
            <w:r w:rsidR="00FC6F86">
              <w:rPr>
                <w:webHidden/>
              </w:rPr>
              <w:fldChar w:fldCharType="separate"/>
            </w:r>
            <w:r w:rsidR="00FC6F86">
              <w:rPr>
                <w:webHidden/>
              </w:rPr>
              <w:t>12</w:t>
            </w:r>
            <w:r w:rsidR="00FC6F86">
              <w:rPr>
                <w:webHidden/>
              </w:rPr>
              <w:fldChar w:fldCharType="end"/>
            </w:r>
          </w:hyperlink>
        </w:p>
        <w:p w:rsidR="00FC6F86" w:rsidRDefault="00DB4560">
          <w:pPr>
            <w:pStyle w:val="TOC2"/>
            <w:tabs>
              <w:tab w:val="left" w:pos="1540"/>
            </w:tabs>
            <w:rPr>
              <w:rFonts w:asciiTheme="minorHAnsi" w:eastAsiaTheme="minorEastAsia" w:hAnsiTheme="minorHAnsi" w:cstheme="minorBidi"/>
              <w:sz w:val="22"/>
              <w:szCs w:val="22"/>
            </w:rPr>
          </w:pPr>
          <w:hyperlink w:anchor="_Toc414030087" w:history="1">
            <w:r w:rsidR="00FC6F86" w:rsidRPr="00D07F59">
              <w:rPr>
                <w:rStyle w:val="Hyperlink"/>
              </w:rPr>
              <w:t>5.3.</w:t>
            </w:r>
            <w:r w:rsidR="00FC6F86">
              <w:rPr>
                <w:rFonts w:asciiTheme="minorHAnsi" w:eastAsiaTheme="minorEastAsia" w:hAnsiTheme="minorHAnsi" w:cstheme="minorBidi"/>
                <w:sz w:val="22"/>
                <w:szCs w:val="22"/>
              </w:rPr>
              <w:tab/>
            </w:r>
            <w:r w:rsidR="00FC6F86" w:rsidRPr="00D07F59">
              <w:rPr>
                <w:rStyle w:val="Hyperlink"/>
              </w:rPr>
              <w:t>Dataset Design</w:t>
            </w:r>
            <w:r w:rsidR="00FC6F86">
              <w:rPr>
                <w:webHidden/>
              </w:rPr>
              <w:tab/>
            </w:r>
            <w:r w:rsidR="00FC6F86">
              <w:rPr>
                <w:webHidden/>
              </w:rPr>
              <w:fldChar w:fldCharType="begin"/>
            </w:r>
            <w:r w:rsidR="00FC6F86">
              <w:rPr>
                <w:webHidden/>
              </w:rPr>
              <w:instrText xml:space="preserve"> PAGEREF _Toc414030087 \h </w:instrText>
            </w:r>
            <w:r w:rsidR="00FC6F86">
              <w:rPr>
                <w:webHidden/>
              </w:rPr>
            </w:r>
            <w:r w:rsidR="00FC6F86">
              <w:rPr>
                <w:webHidden/>
              </w:rPr>
              <w:fldChar w:fldCharType="separate"/>
            </w:r>
            <w:r w:rsidR="00FC6F86">
              <w:rPr>
                <w:webHidden/>
              </w:rPr>
              <w:t>12</w:t>
            </w:r>
            <w:r w:rsidR="00FC6F86">
              <w:rPr>
                <w:webHidden/>
              </w:rPr>
              <w:fldChar w:fldCharType="end"/>
            </w:r>
          </w:hyperlink>
        </w:p>
        <w:p w:rsidR="00FC6F86" w:rsidRDefault="00DB4560">
          <w:pPr>
            <w:pStyle w:val="TOC2"/>
            <w:tabs>
              <w:tab w:val="left" w:pos="1540"/>
            </w:tabs>
            <w:rPr>
              <w:rFonts w:asciiTheme="minorHAnsi" w:eastAsiaTheme="minorEastAsia" w:hAnsiTheme="minorHAnsi" w:cstheme="minorBidi"/>
              <w:sz w:val="22"/>
              <w:szCs w:val="22"/>
            </w:rPr>
          </w:pPr>
          <w:hyperlink w:anchor="_Toc414030088" w:history="1">
            <w:r w:rsidR="00FC6F86" w:rsidRPr="00D07F59">
              <w:rPr>
                <w:rStyle w:val="Hyperlink"/>
              </w:rPr>
              <w:t>5.4.</w:t>
            </w:r>
            <w:r w:rsidR="00FC6F86">
              <w:rPr>
                <w:rFonts w:asciiTheme="minorHAnsi" w:eastAsiaTheme="minorEastAsia" w:hAnsiTheme="minorHAnsi" w:cstheme="minorBidi"/>
                <w:sz w:val="22"/>
                <w:szCs w:val="22"/>
              </w:rPr>
              <w:tab/>
            </w:r>
            <w:r w:rsidR="00FC6F86" w:rsidRPr="00D07F59">
              <w:rPr>
                <w:rStyle w:val="Hyperlink"/>
              </w:rPr>
              <w:t>TI Interface Design</w:t>
            </w:r>
            <w:r w:rsidR="00FC6F86">
              <w:rPr>
                <w:webHidden/>
              </w:rPr>
              <w:tab/>
            </w:r>
            <w:r w:rsidR="00FC6F86">
              <w:rPr>
                <w:webHidden/>
              </w:rPr>
              <w:fldChar w:fldCharType="begin"/>
            </w:r>
            <w:r w:rsidR="00FC6F86">
              <w:rPr>
                <w:webHidden/>
              </w:rPr>
              <w:instrText xml:space="preserve"> PAGEREF _Toc414030088 \h </w:instrText>
            </w:r>
            <w:r w:rsidR="00FC6F86">
              <w:rPr>
                <w:webHidden/>
              </w:rPr>
            </w:r>
            <w:r w:rsidR="00FC6F86">
              <w:rPr>
                <w:webHidden/>
              </w:rPr>
              <w:fldChar w:fldCharType="separate"/>
            </w:r>
            <w:r w:rsidR="00FC6F86">
              <w:rPr>
                <w:webHidden/>
              </w:rPr>
              <w:t>12</w:t>
            </w:r>
            <w:r w:rsidR="00FC6F86">
              <w:rPr>
                <w:webHidden/>
              </w:rPr>
              <w:fldChar w:fldCharType="end"/>
            </w:r>
          </w:hyperlink>
        </w:p>
        <w:p w:rsidR="00FC6F86" w:rsidRDefault="00DB4560">
          <w:pPr>
            <w:pStyle w:val="TOC2"/>
            <w:tabs>
              <w:tab w:val="left" w:pos="1540"/>
            </w:tabs>
            <w:rPr>
              <w:rFonts w:asciiTheme="minorHAnsi" w:eastAsiaTheme="minorEastAsia" w:hAnsiTheme="minorHAnsi" w:cstheme="minorBidi"/>
              <w:sz w:val="22"/>
              <w:szCs w:val="22"/>
            </w:rPr>
          </w:pPr>
          <w:hyperlink w:anchor="_Toc414030089" w:history="1">
            <w:r w:rsidR="00FC6F86" w:rsidRPr="00D07F59">
              <w:rPr>
                <w:rStyle w:val="Hyperlink"/>
              </w:rPr>
              <w:t>5.5.</w:t>
            </w:r>
            <w:r w:rsidR="00FC6F86">
              <w:rPr>
                <w:rFonts w:asciiTheme="minorHAnsi" w:eastAsiaTheme="minorEastAsia" w:hAnsiTheme="minorHAnsi" w:cstheme="minorBidi"/>
                <w:sz w:val="22"/>
                <w:szCs w:val="22"/>
              </w:rPr>
              <w:tab/>
            </w:r>
            <w:r w:rsidR="00FC6F86" w:rsidRPr="00D07F59">
              <w:rPr>
                <w:rStyle w:val="Hyperlink"/>
              </w:rPr>
              <w:t>Common Data Cache</w:t>
            </w:r>
            <w:r w:rsidR="00FC6F86">
              <w:rPr>
                <w:webHidden/>
              </w:rPr>
              <w:tab/>
            </w:r>
            <w:r w:rsidR="00FC6F86">
              <w:rPr>
                <w:webHidden/>
              </w:rPr>
              <w:fldChar w:fldCharType="begin"/>
            </w:r>
            <w:r w:rsidR="00FC6F86">
              <w:rPr>
                <w:webHidden/>
              </w:rPr>
              <w:instrText xml:space="preserve"> PAGEREF _Toc414030089 \h </w:instrText>
            </w:r>
            <w:r w:rsidR="00FC6F86">
              <w:rPr>
                <w:webHidden/>
              </w:rPr>
            </w:r>
            <w:r w:rsidR="00FC6F86">
              <w:rPr>
                <w:webHidden/>
              </w:rPr>
              <w:fldChar w:fldCharType="separate"/>
            </w:r>
            <w:r w:rsidR="00FC6F86">
              <w:rPr>
                <w:webHidden/>
              </w:rPr>
              <w:t>12</w:t>
            </w:r>
            <w:r w:rsidR="00FC6F86">
              <w:rPr>
                <w:webHidden/>
              </w:rPr>
              <w:fldChar w:fldCharType="end"/>
            </w:r>
          </w:hyperlink>
        </w:p>
        <w:p w:rsidR="00FC6F86" w:rsidRDefault="00DB4560">
          <w:pPr>
            <w:pStyle w:val="TOC2"/>
            <w:tabs>
              <w:tab w:val="left" w:pos="1540"/>
            </w:tabs>
            <w:rPr>
              <w:rFonts w:asciiTheme="minorHAnsi" w:eastAsiaTheme="minorEastAsia" w:hAnsiTheme="minorHAnsi" w:cstheme="minorBidi"/>
              <w:sz w:val="22"/>
              <w:szCs w:val="22"/>
            </w:rPr>
          </w:pPr>
          <w:hyperlink w:anchor="_Toc414030090" w:history="1">
            <w:r w:rsidR="00FC6F86" w:rsidRPr="00D07F59">
              <w:rPr>
                <w:rStyle w:val="Hyperlink"/>
              </w:rPr>
              <w:t>5.6.</w:t>
            </w:r>
            <w:r w:rsidR="00FC6F86">
              <w:rPr>
                <w:rFonts w:asciiTheme="minorHAnsi" w:eastAsiaTheme="minorEastAsia" w:hAnsiTheme="minorHAnsi" w:cstheme="minorBidi"/>
                <w:sz w:val="22"/>
                <w:szCs w:val="22"/>
              </w:rPr>
              <w:tab/>
            </w:r>
            <w:r w:rsidR="00FC6F86" w:rsidRPr="00D07F59">
              <w:rPr>
                <w:rStyle w:val="Hyperlink"/>
              </w:rPr>
              <w:t>Database Triggers</w:t>
            </w:r>
            <w:r w:rsidR="00FC6F86">
              <w:rPr>
                <w:webHidden/>
              </w:rPr>
              <w:tab/>
            </w:r>
            <w:r w:rsidR="00FC6F86">
              <w:rPr>
                <w:webHidden/>
              </w:rPr>
              <w:fldChar w:fldCharType="begin"/>
            </w:r>
            <w:r w:rsidR="00FC6F86">
              <w:rPr>
                <w:webHidden/>
              </w:rPr>
              <w:instrText xml:space="preserve"> PAGEREF _Toc414030090 \h </w:instrText>
            </w:r>
            <w:r w:rsidR="00FC6F86">
              <w:rPr>
                <w:webHidden/>
              </w:rPr>
            </w:r>
            <w:r w:rsidR="00FC6F86">
              <w:rPr>
                <w:webHidden/>
              </w:rPr>
              <w:fldChar w:fldCharType="separate"/>
            </w:r>
            <w:r w:rsidR="00FC6F86">
              <w:rPr>
                <w:webHidden/>
              </w:rPr>
              <w:t>12</w:t>
            </w:r>
            <w:r w:rsidR="00FC6F86">
              <w:rPr>
                <w:webHidden/>
              </w:rPr>
              <w:fldChar w:fldCharType="end"/>
            </w:r>
          </w:hyperlink>
        </w:p>
        <w:p w:rsidR="00FC6F86" w:rsidRDefault="00DB4560">
          <w:pPr>
            <w:pStyle w:val="TOC2"/>
            <w:tabs>
              <w:tab w:val="left" w:pos="1540"/>
            </w:tabs>
            <w:rPr>
              <w:rFonts w:asciiTheme="minorHAnsi" w:eastAsiaTheme="minorEastAsia" w:hAnsiTheme="minorHAnsi" w:cstheme="minorBidi"/>
              <w:sz w:val="22"/>
              <w:szCs w:val="22"/>
            </w:rPr>
          </w:pPr>
          <w:hyperlink w:anchor="_Toc414030091" w:history="1">
            <w:r w:rsidR="00FC6F86" w:rsidRPr="00D07F59">
              <w:rPr>
                <w:rStyle w:val="Hyperlink"/>
              </w:rPr>
              <w:t>5.7.</w:t>
            </w:r>
            <w:r w:rsidR="00FC6F86">
              <w:rPr>
                <w:rFonts w:asciiTheme="minorHAnsi" w:eastAsiaTheme="minorEastAsia" w:hAnsiTheme="minorHAnsi" w:cstheme="minorBidi"/>
                <w:sz w:val="22"/>
                <w:szCs w:val="22"/>
              </w:rPr>
              <w:tab/>
            </w:r>
            <w:r w:rsidR="00FC6F86" w:rsidRPr="00D07F59">
              <w:rPr>
                <w:rStyle w:val="Hyperlink"/>
              </w:rPr>
              <w:t>Workflow Events</w:t>
            </w:r>
            <w:r w:rsidR="00FC6F86">
              <w:rPr>
                <w:webHidden/>
              </w:rPr>
              <w:tab/>
            </w:r>
            <w:r w:rsidR="00FC6F86">
              <w:rPr>
                <w:webHidden/>
              </w:rPr>
              <w:fldChar w:fldCharType="begin"/>
            </w:r>
            <w:r w:rsidR="00FC6F86">
              <w:rPr>
                <w:webHidden/>
              </w:rPr>
              <w:instrText xml:space="preserve"> PAGEREF _Toc414030091 \h </w:instrText>
            </w:r>
            <w:r w:rsidR="00FC6F86">
              <w:rPr>
                <w:webHidden/>
              </w:rPr>
            </w:r>
            <w:r w:rsidR="00FC6F86">
              <w:rPr>
                <w:webHidden/>
              </w:rPr>
              <w:fldChar w:fldCharType="separate"/>
            </w:r>
            <w:r w:rsidR="00FC6F86">
              <w:rPr>
                <w:webHidden/>
              </w:rPr>
              <w:t>12</w:t>
            </w:r>
            <w:r w:rsidR="00FC6F86">
              <w:rPr>
                <w:webHidden/>
              </w:rPr>
              <w:fldChar w:fldCharType="end"/>
            </w:r>
          </w:hyperlink>
        </w:p>
        <w:p w:rsidR="00FC6F86" w:rsidRDefault="00DB4560">
          <w:pPr>
            <w:pStyle w:val="TOC2"/>
            <w:tabs>
              <w:tab w:val="left" w:pos="1540"/>
            </w:tabs>
            <w:rPr>
              <w:rFonts w:asciiTheme="minorHAnsi" w:eastAsiaTheme="minorEastAsia" w:hAnsiTheme="minorHAnsi" w:cstheme="minorBidi"/>
              <w:sz w:val="22"/>
              <w:szCs w:val="22"/>
            </w:rPr>
          </w:pPr>
          <w:hyperlink w:anchor="_Toc414030092" w:history="1">
            <w:r w:rsidR="00FC6F86" w:rsidRPr="00D07F59">
              <w:rPr>
                <w:rStyle w:val="Hyperlink"/>
              </w:rPr>
              <w:t>5.8.</w:t>
            </w:r>
            <w:r w:rsidR="00FC6F86">
              <w:rPr>
                <w:rFonts w:asciiTheme="minorHAnsi" w:eastAsiaTheme="minorEastAsia" w:hAnsiTheme="minorHAnsi" w:cstheme="minorBidi"/>
                <w:sz w:val="22"/>
                <w:szCs w:val="22"/>
              </w:rPr>
              <w:tab/>
            </w:r>
            <w:r w:rsidR="00FC6F86" w:rsidRPr="00D07F59">
              <w:rPr>
                <w:rStyle w:val="Hyperlink"/>
              </w:rPr>
              <w:t>Common Libraries\APIs</w:t>
            </w:r>
            <w:r w:rsidR="00FC6F86">
              <w:rPr>
                <w:webHidden/>
              </w:rPr>
              <w:tab/>
            </w:r>
            <w:r w:rsidR="00FC6F86">
              <w:rPr>
                <w:webHidden/>
              </w:rPr>
              <w:fldChar w:fldCharType="begin"/>
            </w:r>
            <w:r w:rsidR="00FC6F86">
              <w:rPr>
                <w:webHidden/>
              </w:rPr>
              <w:instrText xml:space="preserve"> PAGEREF _Toc414030092 \h </w:instrText>
            </w:r>
            <w:r w:rsidR="00FC6F86">
              <w:rPr>
                <w:webHidden/>
              </w:rPr>
            </w:r>
            <w:r w:rsidR="00FC6F86">
              <w:rPr>
                <w:webHidden/>
              </w:rPr>
              <w:fldChar w:fldCharType="separate"/>
            </w:r>
            <w:r w:rsidR="00FC6F86">
              <w:rPr>
                <w:webHidden/>
              </w:rPr>
              <w:t>12</w:t>
            </w:r>
            <w:r w:rsidR="00FC6F86">
              <w:rPr>
                <w:webHidden/>
              </w:rPr>
              <w:fldChar w:fldCharType="end"/>
            </w:r>
          </w:hyperlink>
        </w:p>
        <w:p w:rsidR="00FC6F86" w:rsidRDefault="00DB4560">
          <w:pPr>
            <w:pStyle w:val="TOC2"/>
            <w:tabs>
              <w:tab w:val="left" w:pos="1540"/>
            </w:tabs>
            <w:rPr>
              <w:rFonts w:asciiTheme="minorHAnsi" w:eastAsiaTheme="minorEastAsia" w:hAnsiTheme="minorHAnsi" w:cstheme="minorBidi"/>
              <w:sz w:val="22"/>
              <w:szCs w:val="22"/>
            </w:rPr>
          </w:pPr>
          <w:hyperlink w:anchor="_Toc414030093" w:history="1">
            <w:r w:rsidR="00FC6F86" w:rsidRPr="00D07F59">
              <w:rPr>
                <w:rStyle w:val="Hyperlink"/>
              </w:rPr>
              <w:t>5.9.</w:t>
            </w:r>
            <w:r w:rsidR="00FC6F86">
              <w:rPr>
                <w:rFonts w:asciiTheme="minorHAnsi" w:eastAsiaTheme="minorEastAsia" w:hAnsiTheme="minorHAnsi" w:cstheme="minorBidi"/>
                <w:sz w:val="22"/>
                <w:szCs w:val="22"/>
              </w:rPr>
              <w:tab/>
            </w:r>
            <w:r w:rsidR="00FC6F86" w:rsidRPr="00D07F59">
              <w:rPr>
                <w:rStyle w:val="Hyperlink"/>
              </w:rPr>
              <w:t>Dependencies on other Products</w:t>
            </w:r>
            <w:r w:rsidR="00FC6F86">
              <w:rPr>
                <w:webHidden/>
              </w:rPr>
              <w:tab/>
            </w:r>
            <w:r w:rsidR="00FC6F86">
              <w:rPr>
                <w:webHidden/>
              </w:rPr>
              <w:fldChar w:fldCharType="begin"/>
            </w:r>
            <w:r w:rsidR="00FC6F86">
              <w:rPr>
                <w:webHidden/>
              </w:rPr>
              <w:instrText xml:space="preserve"> PAGEREF _Toc414030093 \h </w:instrText>
            </w:r>
            <w:r w:rsidR="00FC6F86">
              <w:rPr>
                <w:webHidden/>
              </w:rPr>
            </w:r>
            <w:r w:rsidR="00FC6F86">
              <w:rPr>
                <w:webHidden/>
              </w:rPr>
              <w:fldChar w:fldCharType="separate"/>
            </w:r>
            <w:r w:rsidR="00FC6F86">
              <w:rPr>
                <w:webHidden/>
              </w:rPr>
              <w:t>12</w:t>
            </w:r>
            <w:r w:rsidR="00FC6F86">
              <w:rPr>
                <w:webHidden/>
              </w:rPr>
              <w:fldChar w:fldCharType="end"/>
            </w:r>
          </w:hyperlink>
        </w:p>
        <w:p w:rsidR="00FC6F86" w:rsidRDefault="00DB4560">
          <w:pPr>
            <w:pStyle w:val="TOC2"/>
            <w:tabs>
              <w:tab w:val="left" w:pos="1760"/>
            </w:tabs>
            <w:rPr>
              <w:rFonts w:asciiTheme="minorHAnsi" w:eastAsiaTheme="minorEastAsia" w:hAnsiTheme="minorHAnsi" w:cstheme="minorBidi"/>
              <w:sz w:val="22"/>
              <w:szCs w:val="22"/>
            </w:rPr>
          </w:pPr>
          <w:hyperlink w:anchor="_Toc414030094" w:history="1">
            <w:r w:rsidR="00FC6F86" w:rsidRPr="00D07F59">
              <w:rPr>
                <w:rStyle w:val="Hyperlink"/>
              </w:rPr>
              <w:t>5.10.</w:t>
            </w:r>
            <w:r w:rsidR="00FC6F86">
              <w:rPr>
                <w:rFonts w:asciiTheme="minorHAnsi" w:eastAsiaTheme="minorEastAsia" w:hAnsiTheme="minorHAnsi" w:cstheme="minorBidi"/>
                <w:sz w:val="22"/>
                <w:szCs w:val="22"/>
              </w:rPr>
              <w:tab/>
            </w:r>
            <w:r w:rsidR="00FC6F86" w:rsidRPr="00D07F59">
              <w:rPr>
                <w:rStyle w:val="Hyperlink"/>
              </w:rPr>
              <w:t>Compliance to Industry Standards</w:t>
            </w:r>
            <w:r w:rsidR="00FC6F86">
              <w:rPr>
                <w:webHidden/>
              </w:rPr>
              <w:tab/>
            </w:r>
            <w:r w:rsidR="00FC6F86">
              <w:rPr>
                <w:webHidden/>
              </w:rPr>
              <w:fldChar w:fldCharType="begin"/>
            </w:r>
            <w:r w:rsidR="00FC6F86">
              <w:rPr>
                <w:webHidden/>
              </w:rPr>
              <w:instrText xml:space="preserve"> PAGEREF _Toc414030094 \h </w:instrText>
            </w:r>
            <w:r w:rsidR="00FC6F86">
              <w:rPr>
                <w:webHidden/>
              </w:rPr>
            </w:r>
            <w:r w:rsidR="00FC6F86">
              <w:rPr>
                <w:webHidden/>
              </w:rPr>
              <w:fldChar w:fldCharType="separate"/>
            </w:r>
            <w:r w:rsidR="00FC6F86">
              <w:rPr>
                <w:webHidden/>
              </w:rPr>
              <w:t>13</w:t>
            </w:r>
            <w:r w:rsidR="00FC6F86">
              <w:rPr>
                <w:webHidden/>
              </w:rPr>
              <w:fldChar w:fldCharType="end"/>
            </w:r>
          </w:hyperlink>
        </w:p>
        <w:p w:rsidR="00FC6F86" w:rsidRDefault="00DB4560">
          <w:pPr>
            <w:pStyle w:val="TOC1"/>
            <w:tabs>
              <w:tab w:val="left" w:pos="1354"/>
            </w:tabs>
            <w:rPr>
              <w:rFonts w:asciiTheme="minorHAnsi" w:eastAsiaTheme="minorEastAsia" w:hAnsiTheme="minorHAnsi" w:cstheme="minorBidi"/>
              <w:b w:val="0"/>
              <w:szCs w:val="22"/>
            </w:rPr>
          </w:pPr>
          <w:hyperlink w:anchor="_Toc414030095" w:history="1">
            <w:r w:rsidR="00FC6F86" w:rsidRPr="00D07F59">
              <w:rPr>
                <w:rStyle w:val="Hyperlink"/>
              </w:rPr>
              <w:t>6.</w:t>
            </w:r>
            <w:r w:rsidR="00FC6F86">
              <w:rPr>
                <w:rFonts w:asciiTheme="minorHAnsi" w:eastAsiaTheme="minorEastAsia" w:hAnsiTheme="minorHAnsi" w:cstheme="minorBidi"/>
                <w:b w:val="0"/>
                <w:szCs w:val="22"/>
              </w:rPr>
              <w:tab/>
            </w:r>
            <w:r w:rsidR="00FC6F86" w:rsidRPr="00D07F59">
              <w:rPr>
                <w:rStyle w:val="Hyperlink"/>
              </w:rPr>
              <w:t>Presentation Layer</w:t>
            </w:r>
            <w:r w:rsidR="00FC6F86">
              <w:rPr>
                <w:webHidden/>
              </w:rPr>
              <w:tab/>
            </w:r>
            <w:r w:rsidR="00FC6F86">
              <w:rPr>
                <w:webHidden/>
              </w:rPr>
              <w:fldChar w:fldCharType="begin"/>
            </w:r>
            <w:r w:rsidR="00FC6F86">
              <w:rPr>
                <w:webHidden/>
              </w:rPr>
              <w:instrText xml:space="preserve"> PAGEREF _Toc414030095 \h </w:instrText>
            </w:r>
            <w:r w:rsidR="00FC6F86">
              <w:rPr>
                <w:webHidden/>
              </w:rPr>
            </w:r>
            <w:r w:rsidR="00FC6F86">
              <w:rPr>
                <w:webHidden/>
              </w:rPr>
              <w:fldChar w:fldCharType="separate"/>
            </w:r>
            <w:r w:rsidR="00FC6F86">
              <w:rPr>
                <w:webHidden/>
              </w:rPr>
              <w:t>14</w:t>
            </w:r>
            <w:r w:rsidR="00FC6F86">
              <w:rPr>
                <w:webHidden/>
              </w:rPr>
              <w:fldChar w:fldCharType="end"/>
            </w:r>
          </w:hyperlink>
        </w:p>
        <w:p w:rsidR="00FC6F86" w:rsidRDefault="00DB4560">
          <w:pPr>
            <w:pStyle w:val="TOC1"/>
            <w:tabs>
              <w:tab w:val="left" w:pos="1354"/>
            </w:tabs>
            <w:rPr>
              <w:rFonts w:asciiTheme="minorHAnsi" w:eastAsiaTheme="minorEastAsia" w:hAnsiTheme="minorHAnsi" w:cstheme="minorBidi"/>
              <w:b w:val="0"/>
              <w:szCs w:val="22"/>
            </w:rPr>
          </w:pPr>
          <w:hyperlink w:anchor="_Toc414030096" w:history="1">
            <w:r w:rsidR="00FC6F86" w:rsidRPr="00D07F59">
              <w:rPr>
                <w:rStyle w:val="Hyperlink"/>
              </w:rPr>
              <w:t>7.</w:t>
            </w:r>
            <w:r w:rsidR="00FC6F86">
              <w:rPr>
                <w:rFonts w:asciiTheme="minorHAnsi" w:eastAsiaTheme="minorEastAsia" w:hAnsiTheme="minorHAnsi" w:cstheme="minorBidi"/>
                <w:b w:val="0"/>
                <w:szCs w:val="22"/>
              </w:rPr>
              <w:tab/>
            </w:r>
            <w:r w:rsidR="00FC6F86" w:rsidRPr="00D07F59">
              <w:rPr>
                <w:rStyle w:val="Hyperlink"/>
              </w:rPr>
              <w:t>Service Layer</w:t>
            </w:r>
            <w:r w:rsidR="00FC6F86">
              <w:rPr>
                <w:webHidden/>
              </w:rPr>
              <w:tab/>
            </w:r>
            <w:r w:rsidR="00FC6F86">
              <w:rPr>
                <w:webHidden/>
              </w:rPr>
              <w:fldChar w:fldCharType="begin"/>
            </w:r>
            <w:r w:rsidR="00FC6F86">
              <w:rPr>
                <w:webHidden/>
              </w:rPr>
              <w:instrText xml:space="preserve"> PAGEREF _Toc414030096 \h </w:instrText>
            </w:r>
            <w:r w:rsidR="00FC6F86">
              <w:rPr>
                <w:webHidden/>
              </w:rPr>
            </w:r>
            <w:r w:rsidR="00FC6F86">
              <w:rPr>
                <w:webHidden/>
              </w:rPr>
              <w:fldChar w:fldCharType="separate"/>
            </w:r>
            <w:r w:rsidR="00FC6F86">
              <w:rPr>
                <w:webHidden/>
              </w:rPr>
              <w:t>15</w:t>
            </w:r>
            <w:r w:rsidR="00FC6F86">
              <w:rPr>
                <w:webHidden/>
              </w:rPr>
              <w:fldChar w:fldCharType="end"/>
            </w:r>
          </w:hyperlink>
        </w:p>
        <w:p w:rsidR="00FC6F86" w:rsidRDefault="00DB4560">
          <w:pPr>
            <w:pStyle w:val="TOC2"/>
            <w:tabs>
              <w:tab w:val="left" w:pos="1540"/>
            </w:tabs>
            <w:rPr>
              <w:rFonts w:asciiTheme="minorHAnsi" w:eastAsiaTheme="minorEastAsia" w:hAnsiTheme="minorHAnsi" w:cstheme="minorBidi"/>
              <w:sz w:val="22"/>
              <w:szCs w:val="22"/>
            </w:rPr>
          </w:pPr>
          <w:hyperlink w:anchor="_Toc414030097" w:history="1">
            <w:r w:rsidR="00FC6F86" w:rsidRPr="00D07F59">
              <w:rPr>
                <w:rStyle w:val="Hyperlink"/>
              </w:rPr>
              <w:t>7.1.</w:t>
            </w:r>
            <w:r w:rsidR="00FC6F86">
              <w:rPr>
                <w:rFonts w:asciiTheme="minorHAnsi" w:eastAsiaTheme="minorEastAsia" w:hAnsiTheme="minorHAnsi" w:cstheme="minorBidi"/>
                <w:sz w:val="22"/>
                <w:szCs w:val="22"/>
              </w:rPr>
              <w:tab/>
            </w:r>
            <w:r w:rsidR="00FC6F86" w:rsidRPr="00D07F59">
              <w:rPr>
                <w:rStyle w:val="Hyperlink"/>
              </w:rPr>
              <w:t>Services Contract</w:t>
            </w:r>
            <w:r w:rsidR="00FC6F86">
              <w:rPr>
                <w:webHidden/>
              </w:rPr>
              <w:tab/>
            </w:r>
            <w:r w:rsidR="00FC6F86">
              <w:rPr>
                <w:webHidden/>
              </w:rPr>
              <w:fldChar w:fldCharType="begin"/>
            </w:r>
            <w:r w:rsidR="00FC6F86">
              <w:rPr>
                <w:webHidden/>
              </w:rPr>
              <w:instrText xml:space="preserve"> PAGEREF _Toc414030097 \h </w:instrText>
            </w:r>
            <w:r w:rsidR="00FC6F86">
              <w:rPr>
                <w:webHidden/>
              </w:rPr>
            </w:r>
            <w:r w:rsidR="00FC6F86">
              <w:rPr>
                <w:webHidden/>
              </w:rPr>
              <w:fldChar w:fldCharType="separate"/>
            </w:r>
            <w:r w:rsidR="00FC6F86">
              <w:rPr>
                <w:webHidden/>
              </w:rPr>
              <w:t>15</w:t>
            </w:r>
            <w:r w:rsidR="00FC6F86">
              <w:rPr>
                <w:webHidden/>
              </w:rPr>
              <w:fldChar w:fldCharType="end"/>
            </w:r>
          </w:hyperlink>
        </w:p>
        <w:p w:rsidR="00FC6F86" w:rsidRDefault="00DB4560">
          <w:pPr>
            <w:pStyle w:val="TOC2"/>
            <w:tabs>
              <w:tab w:val="left" w:pos="1540"/>
            </w:tabs>
            <w:rPr>
              <w:rFonts w:asciiTheme="minorHAnsi" w:eastAsiaTheme="minorEastAsia" w:hAnsiTheme="minorHAnsi" w:cstheme="minorBidi"/>
              <w:sz w:val="22"/>
              <w:szCs w:val="22"/>
            </w:rPr>
          </w:pPr>
          <w:hyperlink w:anchor="_Toc414030098" w:history="1">
            <w:r w:rsidR="00FC6F86" w:rsidRPr="00D07F59">
              <w:rPr>
                <w:rStyle w:val="Hyperlink"/>
              </w:rPr>
              <w:t>7.2.</w:t>
            </w:r>
            <w:r w:rsidR="00FC6F86">
              <w:rPr>
                <w:rFonts w:asciiTheme="minorHAnsi" w:eastAsiaTheme="minorEastAsia" w:hAnsiTheme="minorHAnsi" w:cstheme="minorBidi"/>
                <w:sz w:val="22"/>
                <w:szCs w:val="22"/>
              </w:rPr>
              <w:tab/>
            </w:r>
            <w:r w:rsidR="00FC6F86" w:rsidRPr="00D07F59">
              <w:rPr>
                <w:rStyle w:val="Hyperlink"/>
              </w:rPr>
              <w:t>Web Services Design</w:t>
            </w:r>
            <w:r w:rsidR="00FC6F86">
              <w:rPr>
                <w:webHidden/>
              </w:rPr>
              <w:tab/>
            </w:r>
            <w:r w:rsidR="00FC6F86">
              <w:rPr>
                <w:webHidden/>
              </w:rPr>
              <w:fldChar w:fldCharType="begin"/>
            </w:r>
            <w:r w:rsidR="00FC6F86">
              <w:rPr>
                <w:webHidden/>
              </w:rPr>
              <w:instrText xml:space="preserve"> PAGEREF _Toc414030098 \h </w:instrText>
            </w:r>
            <w:r w:rsidR="00FC6F86">
              <w:rPr>
                <w:webHidden/>
              </w:rPr>
            </w:r>
            <w:r w:rsidR="00FC6F86">
              <w:rPr>
                <w:webHidden/>
              </w:rPr>
              <w:fldChar w:fldCharType="separate"/>
            </w:r>
            <w:r w:rsidR="00FC6F86">
              <w:rPr>
                <w:webHidden/>
              </w:rPr>
              <w:t>15</w:t>
            </w:r>
            <w:r w:rsidR="00FC6F86">
              <w:rPr>
                <w:webHidden/>
              </w:rPr>
              <w:fldChar w:fldCharType="end"/>
            </w:r>
          </w:hyperlink>
        </w:p>
        <w:p w:rsidR="00FC6F86" w:rsidRDefault="00DB4560">
          <w:pPr>
            <w:pStyle w:val="TOC2"/>
            <w:tabs>
              <w:tab w:val="left" w:pos="1540"/>
            </w:tabs>
            <w:rPr>
              <w:rFonts w:asciiTheme="minorHAnsi" w:eastAsiaTheme="minorEastAsia" w:hAnsiTheme="minorHAnsi" w:cstheme="minorBidi"/>
              <w:sz w:val="22"/>
              <w:szCs w:val="22"/>
            </w:rPr>
          </w:pPr>
          <w:hyperlink w:anchor="_Toc414030099" w:history="1">
            <w:r w:rsidR="00FC6F86" w:rsidRPr="00D07F59">
              <w:rPr>
                <w:rStyle w:val="Hyperlink"/>
              </w:rPr>
              <w:t>7.3.</w:t>
            </w:r>
            <w:r w:rsidR="00FC6F86">
              <w:rPr>
                <w:rFonts w:asciiTheme="minorHAnsi" w:eastAsiaTheme="minorEastAsia" w:hAnsiTheme="minorHAnsi" w:cstheme="minorBidi"/>
                <w:sz w:val="22"/>
                <w:szCs w:val="22"/>
              </w:rPr>
              <w:tab/>
            </w:r>
            <w:r w:rsidR="00FC6F86" w:rsidRPr="00D07F59">
              <w:rPr>
                <w:rStyle w:val="Hyperlink"/>
              </w:rPr>
              <w:t>Data Transfer Objects</w:t>
            </w:r>
            <w:r w:rsidR="00FC6F86">
              <w:rPr>
                <w:webHidden/>
              </w:rPr>
              <w:tab/>
            </w:r>
            <w:r w:rsidR="00FC6F86">
              <w:rPr>
                <w:webHidden/>
              </w:rPr>
              <w:fldChar w:fldCharType="begin"/>
            </w:r>
            <w:r w:rsidR="00FC6F86">
              <w:rPr>
                <w:webHidden/>
              </w:rPr>
              <w:instrText xml:space="preserve"> PAGEREF _Toc414030099 \h </w:instrText>
            </w:r>
            <w:r w:rsidR="00FC6F86">
              <w:rPr>
                <w:webHidden/>
              </w:rPr>
            </w:r>
            <w:r w:rsidR="00FC6F86">
              <w:rPr>
                <w:webHidden/>
              </w:rPr>
              <w:fldChar w:fldCharType="separate"/>
            </w:r>
            <w:r w:rsidR="00FC6F86">
              <w:rPr>
                <w:webHidden/>
              </w:rPr>
              <w:t>15</w:t>
            </w:r>
            <w:r w:rsidR="00FC6F86">
              <w:rPr>
                <w:webHidden/>
              </w:rPr>
              <w:fldChar w:fldCharType="end"/>
            </w:r>
          </w:hyperlink>
        </w:p>
        <w:p w:rsidR="00FC6F86" w:rsidRDefault="00DB4560">
          <w:pPr>
            <w:pStyle w:val="TOC2"/>
            <w:tabs>
              <w:tab w:val="left" w:pos="1540"/>
            </w:tabs>
            <w:rPr>
              <w:rFonts w:asciiTheme="minorHAnsi" w:eastAsiaTheme="minorEastAsia" w:hAnsiTheme="minorHAnsi" w:cstheme="minorBidi"/>
              <w:sz w:val="22"/>
              <w:szCs w:val="22"/>
            </w:rPr>
          </w:pPr>
          <w:hyperlink w:anchor="_Toc414030100" w:history="1">
            <w:r w:rsidR="00FC6F86" w:rsidRPr="00D07F59">
              <w:rPr>
                <w:rStyle w:val="Hyperlink"/>
              </w:rPr>
              <w:t>7.4.</w:t>
            </w:r>
            <w:r w:rsidR="00FC6F86">
              <w:rPr>
                <w:rFonts w:asciiTheme="minorHAnsi" w:eastAsiaTheme="minorEastAsia" w:hAnsiTheme="minorHAnsi" w:cstheme="minorBidi"/>
                <w:sz w:val="22"/>
                <w:szCs w:val="22"/>
              </w:rPr>
              <w:tab/>
            </w:r>
            <w:r w:rsidR="00FC6F86" w:rsidRPr="00D07F59">
              <w:rPr>
                <w:rStyle w:val="Hyperlink"/>
              </w:rPr>
              <w:t>Scheduled Jobs</w:t>
            </w:r>
            <w:r w:rsidR="00FC6F86">
              <w:rPr>
                <w:webHidden/>
              </w:rPr>
              <w:tab/>
            </w:r>
            <w:r w:rsidR="00FC6F86">
              <w:rPr>
                <w:webHidden/>
              </w:rPr>
              <w:fldChar w:fldCharType="begin"/>
            </w:r>
            <w:r w:rsidR="00FC6F86">
              <w:rPr>
                <w:webHidden/>
              </w:rPr>
              <w:instrText xml:space="preserve"> PAGEREF _Toc414030100 \h </w:instrText>
            </w:r>
            <w:r w:rsidR="00FC6F86">
              <w:rPr>
                <w:webHidden/>
              </w:rPr>
            </w:r>
            <w:r w:rsidR="00FC6F86">
              <w:rPr>
                <w:webHidden/>
              </w:rPr>
              <w:fldChar w:fldCharType="separate"/>
            </w:r>
            <w:r w:rsidR="00FC6F86">
              <w:rPr>
                <w:webHidden/>
              </w:rPr>
              <w:t>15</w:t>
            </w:r>
            <w:r w:rsidR="00FC6F86">
              <w:rPr>
                <w:webHidden/>
              </w:rPr>
              <w:fldChar w:fldCharType="end"/>
            </w:r>
          </w:hyperlink>
        </w:p>
        <w:p w:rsidR="00FC6F86" w:rsidRDefault="00DB4560">
          <w:pPr>
            <w:pStyle w:val="TOC2"/>
            <w:tabs>
              <w:tab w:val="left" w:pos="1540"/>
            </w:tabs>
            <w:rPr>
              <w:rFonts w:asciiTheme="minorHAnsi" w:eastAsiaTheme="minorEastAsia" w:hAnsiTheme="minorHAnsi" w:cstheme="minorBidi"/>
              <w:sz w:val="22"/>
              <w:szCs w:val="22"/>
            </w:rPr>
          </w:pPr>
          <w:hyperlink w:anchor="_Toc414030101" w:history="1">
            <w:r w:rsidR="00FC6F86" w:rsidRPr="00D07F59">
              <w:rPr>
                <w:rStyle w:val="Hyperlink"/>
              </w:rPr>
              <w:t>7.5.</w:t>
            </w:r>
            <w:r w:rsidR="00FC6F86">
              <w:rPr>
                <w:rFonts w:asciiTheme="minorHAnsi" w:eastAsiaTheme="minorEastAsia" w:hAnsiTheme="minorHAnsi" w:cstheme="minorBidi"/>
                <w:sz w:val="22"/>
                <w:szCs w:val="22"/>
              </w:rPr>
              <w:tab/>
            </w:r>
            <w:r w:rsidR="00FC6F86" w:rsidRPr="00D07F59">
              <w:rPr>
                <w:rStyle w:val="Hyperlink"/>
              </w:rPr>
              <w:t>Cache</w:t>
            </w:r>
            <w:r w:rsidR="00FC6F86">
              <w:rPr>
                <w:webHidden/>
              </w:rPr>
              <w:tab/>
            </w:r>
            <w:r w:rsidR="00FC6F86">
              <w:rPr>
                <w:webHidden/>
              </w:rPr>
              <w:fldChar w:fldCharType="begin"/>
            </w:r>
            <w:r w:rsidR="00FC6F86">
              <w:rPr>
                <w:webHidden/>
              </w:rPr>
              <w:instrText xml:space="preserve"> PAGEREF _Toc414030101 \h </w:instrText>
            </w:r>
            <w:r w:rsidR="00FC6F86">
              <w:rPr>
                <w:webHidden/>
              </w:rPr>
            </w:r>
            <w:r w:rsidR="00FC6F86">
              <w:rPr>
                <w:webHidden/>
              </w:rPr>
              <w:fldChar w:fldCharType="separate"/>
            </w:r>
            <w:r w:rsidR="00FC6F86">
              <w:rPr>
                <w:webHidden/>
              </w:rPr>
              <w:t>15</w:t>
            </w:r>
            <w:r w:rsidR="00FC6F86">
              <w:rPr>
                <w:webHidden/>
              </w:rPr>
              <w:fldChar w:fldCharType="end"/>
            </w:r>
          </w:hyperlink>
        </w:p>
        <w:p w:rsidR="00FC6F86" w:rsidRDefault="00DB4560">
          <w:pPr>
            <w:pStyle w:val="TOC2"/>
            <w:tabs>
              <w:tab w:val="left" w:pos="1540"/>
            </w:tabs>
            <w:rPr>
              <w:rFonts w:asciiTheme="minorHAnsi" w:eastAsiaTheme="minorEastAsia" w:hAnsiTheme="minorHAnsi" w:cstheme="minorBidi"/>
              <w:sz w:val="22"/>
              <w:szCs w:val="22"/>
            </w:rPr>
          </w:pPr>
          <w:hyperlink w:anchor="_Toc414030102" w:history="1">
            <w:r w:rsidR="00FC6F86" w:rsidRPr="00D07F59">
              <w:rPr>
                <w:rStyle w:val="Hyperlink"/>
              </w:rPr>
              <w:t>7.6.</w:t>
            </w:r>
            <w:r w:rsidR="00FC6F86">
              <w:rPr>
                <w:rFonts w:asciiTheme="minorHAnsi" w:eastAsiaTheme="minorEastAsia" w:hAnsiTheme="minorHAnsi" w:cstheme="minorBidi"/>
                <w:sz w:val="22"/>
                <w:szCs w:val="22"/>
              </w:rPr>
              <w:tab/>
            </w:r>
            <w:r w:rsidR="00FC6F86" w:rsidRPr="00D07F59">
              <w:rPr>
                <w:rStyle w:val="Hyperlink"/>
              </w:rPr>
              <w:t>Common Libraries</w:t>
            </w:r>
            <w:r w:rsidR="00FC6F86">
              <w:rPr>
                <w:webHidden/>
              </w:rPr>
              <w:tab/>
            </w:r>
            <w:r w:rsidR="00FC6F86">
              <w:rPr>
                <w:webHidden/>
              </w:rPr>
              <w:fldChar w:fldCharType="begin"/>
            </w:r>
            <w:r w:rsidR="00FC6F86">
              <w:rPr>
                <w:webHidden/>
              </w:rPr>
              <w:instrText xml:space="preserve"> PAGEREF _Toc414030102 \h </w:instrText>
            </w:r>
            <w:r w:rsidR="00FC6F86">
              <w:rPr>
                <w:webHidden/>
              </w:rPr>
            </w:r>
            <w:r w:rsidR="00FC6F86">
              <w:rPr>
                <w:webHidden/>
              </w:rPr>
              <w:fldChar w:fldCharType="separate"/>
            </w:r>
            <w:r w:rsidR="00FC6F86">
              <w:rPr>
                <w:webHidden/>
              </w:rPr>
              <w:t>15</w:t>
            </w:r>
            <w:r w:rsidR="00FC6F86">
              <w:rPr>
                <w:webHidden/>
              </w:rPr>
              <w:fldChar w:fldCharType="end"/>
            </w:r>
          </w:hyperlink>
        </w:p>
        <w:p w:rsidR="00FC6F86" w:rsidRDefault="00DB4560">
          <w:pPr>
            <w:pStyle w:val="TOC1"/>
            <w:tabs>
              <w:tab w:val="left" w:pos="1354"/>
            </w:tabs>
            <w:rPr>
              <w:rFonts w:asciiTheme="minorHAnsi" w:eastAsiaTheme="minorEastAsia" w:hAnsiTheme="minorHAnsi" w:cstheme="minorBidi"/>
              <w:b w:val="0"/>
              <w:szCs w:val="22"/>
            </w:rPr>
          </w:pPr>
          <w:hyperlink w:anchor="_Toc414030103" w:history="1">
            <w:r w:rsidR="00FC6F86" w:rsidRPr="00D07F59">
              <w:rPr>
                <w:rStyle w:val="Hyperlink"/>
                <w:rFonts w:eastAsiaTheme="majorEastAsia"/>
              </w:rPr>
              <w:t>8.</w:t>
            </w:r>
            <w:r w:rsidR="00FC6F86">
              <w:rPr>
                <w:rFonts w:asciiTheme="minorHAnsi" w:eastAsiaTheme="minorEastAsia" w:hAnsiTheme="minorHAnsi" w:cstheme="minorBidi"/>
                <w:b w:val="0"/>
                <w:szCs w:val="22"/>
              </w:rPr>
              <w:tab/>
            </w:r>
            <w:r w:rsidR="00FC6F86" w:rsidRPr="00D07F59">
              <w:rPr>
                <w:rStyle w:val="Hyperlink"/>
                <w:rFonts w:eastAsiaTheme="majorEastAsia"/>
              </w:rPr>
              <w:t>Data Access Layer</w:t>
            </w:r>
            <w:r w:rsidR="00FC6F86">
              <w:rPr>
                <w:webHidden/>
              </w:rPr>
              <w:tab/>
            </w:r>
            <w:r w:rsidR="00FC6F86">
              <w:rPr>
                <w:webHidden/>
              </w:rPr>
              <w:fldChar w:fldCharType="begin"/>
            </w:r>
            <w:r w:rsidR="00FC6F86">
              <w:rPr>
                <w:webHidden/>
              </w:rPr>
              <w:instrText xml:space="preserve"> PAGEREF _Toc414030103 \h </w:instrText>
            </w:r>
            <w:r w:rsidR="00FC6F86">
              <w:rPr>
                <w:webHidden/>
              </w:rPr>
            </w:r>
            <w:r w:rsidR="00FC6F86">
              <w:rPr>
                <w:webHidden/>
              </w:rPr>
              <w:fldChar w:fldCharType="separate"/>
            </w:r>
            <w:r w:rsidR="00FC6F86">
              <w:rPr>
                <w:webHidden/>
              </w:rPr>
              <w:t>16</w:t>
            </w:r>
            <w:r w:rsidR="00FC6F86">
              <w:rPr>
                <w:webHidden/>
              </w:rPr>
              <w:fldChar w:fldCharType="end"/>
            </w:r>
          </w:hyperlink>
        </w:p>
        <w:p w:rsidR="00FC6F86" w:rsidRDefault="00DB4560">
          <w:pPr>
            <w:pStyle w:val="TOC2"/>
            <w:tabs>
              <w:tab w:val="left" w:pos="1540"/>
            </w:tabs>
            <w:rPr>
              <w:rFonts w:asciiTheme="minorHAnsi" w:eastAsiaTheme="minorEastAsia" w:hAnsiTheme="minorHAnsi" w:cstheme="minorBidi"/>
              <w:sz w:val="22"/>
              <w:szCs w:val="22"/>
            </w:rPr>
          </w:pPr>
          <w:hyperlink w:anchor="_Toc414030104" w:history="1">
            <w:r w:rsidR="00FC6F86" w:rsidRPr="00D07F59">
              <w:rPr>
                <w:rStyle w:val="Hyperlink"/>
                <w:rFonts w:eastAsiaTheme="majorEastAsia"/>
              </w:rPr>
              <w:t>8.1.</w:t>
            </w:r>
            <w:r w:rsidR="00FC6F86">
              <w:rPr>
                <w:rFonts w:asciiTheme="minorHAnsi" w:eastAsiaTheme="minorEastAsia" w:hAnsiTheme="minorHAnsi" w:cstheme="minorBidi"/>
                <w:sz w:val="22"/>
                <w:szCs w:val="22"/>
              </w:rPr>
              <w:tab/>
            </w:r>
            <w:r w:rsidR="00FC6F86" w:rsidRPr="00D07F59">
              <w:rPr>
                <w:rStyle w:val="Hyperlink"/>
                <w:rFonts w:eastAsiaTheme="majorEastAsia"/>
              </w:rPr>
              <w:t>ORM</w:t>
            </w:r>
            <w:r w:rsidR="00FC6F86">
              <w:rPr>
                <w:webHidden/>
              </w:rPr>
              <w:tab/>
            </w:r>
            <w:r w:rsidR="00FC6F86">
              <w:rPr>
                <w:webHidden/>
              </w:rPr>
              <w:fldChar w:fldCharType="begin"/>
            </w:r>
            <w:r w:rsidR="00FC6F86">
              <w:rPr>
                <w:webHidden/>
              </w:rPr>
              <w:instrText xml:space="preserve"> PAGEREF _Toc414030104 \h </w:instrText>
            </w:r>
            <w:r w:rsidR="00FC6F86">
              <w:rPr>
                <w:webHidden/>
              </w:rPr>
            </w:r>
            <w:r w:rsidR="00FC6F86">
              <w:rPr>
                <w:webHidden/>
              </w:rPr>
              <w:fldChar w:fldCharType="separate"/>
            </w:r>
            <w:r w:rsidR="00FC6F86">
              <w:rPr>
                <w:webHidden/>
              </w:rPr>
              <w:t>16</w:t>
            </w:r>
            <w:r w:rsidR="00FC6F86">
              <w:rPr>
                <w:webHidden/>
              </w:rPr>
              <w:fldChar w:fldCharType="end"/>
            </w:r>
          </w:hyperlink>
        </w:p>
        <w:p w:rsidR="00FC6F86" w:rsidRDefault="00DB4560">
          <w:pPr>
            <w:pStyle w:val="TOC2"/>
            <w:tabs>
              <w:tab w:val="left" w:pos="1540"/>
            </w:tabs>
            <w:rPr>
              <w:rFonts w:asciiTheme="minorHAnsi" w:eastAsiaTheme="minorEastAsia" w:hAnsiTheme="minorHAnsi" w:cstheme="minorBidi"/>
              <w:sz w:val="22"/>
              <w:szCs w:val="22"/>
            </w:rPr>
          </w:pPr>
          <w:hyperlink w:anchor="_Toc414030105" w:history="1">
            <w:r w:rsidR="00FC6F86" w:rsidRPr="00D07F59">
              <w:rPr>
                <w:rStyle w:val="Hyperlink"/>
                <w:rFonts w:eastAsiaTheme="majorEastAsia"/>
              </w:rPr>
              <w:t>8.2.</w:t>
            </w:r>
            <w:r w:rsidR="00FC6F86">
              <w:rPr>
                <w:rFonts w:asciiTheme="minorHAnsi" w:eastAsiaTheme="minorEastAsia" w:hAnsiTheme="minorHAnsi" w:cstheme="minorBidi"/>
                <w:sz w:val="22"/>
                <w:szCs w:val="22"/>
              </w:rPr>
              <w:tab/>
            </w:r>
            <w:r w:rsidR="00FC6F86" w:rsidRPr="00D07F59">
              <w:rPr>
                <w:rStyle w:val="Hyperlink"/>
                <w:rFonts w:eastAsiaTheme="majorEastAsia"/>
              </w:rPr>
              <w:t>Stored Procedure Added</w:t>
            </w:r>
            <w:r w:rsidR="00FC6F86">
              <w:rPr>
                <w:webHidden/>
              </w:rPr>
              <w:tab/>
            </w:r>
            <w:r w:rsidR="00FC6F86">
              <w:rPr>
                <w:webHidden/>
              </w:rPr>
              <w:fldChar w:fldCharType="begin"/>
            </w:r>
            <w:r w:rsidR="00FC6F86">
              <w:rPr>
                <w:webHidden/>
              </w:rPr>
              <w:instrText xml:space="preserve"> PAGEREF _Toc414030105 \h </w:instrText>
            </w:r>
            <w:r w:rsidR="00FC6F86">
              <w:rPr>
                <w:webHidden/>
              </w:rPr>
            </w:r>
            <w:r w:rsidR="00FC6F86">
              <w:rPr>
                <w:webHidden/>
              </w:rPr>
              <w:fldChar w:fldCharType="separate"/>
            </w:r>
            <w:r w:rsidR="00FC6F86">
              <w:rPr>
                <w:webHidden/>
              </w:rPr>
              <w:t>16</w:t>
            </w:r>
            <w:r w:rsidR="00FC6F86">
              <w:rPr>
                <w:webHidden/>
              </w:rPr>
              <w:fldChar w:fldCharType="end"/>
            </w:r>
          </w:hyperlink>
        </w:p>
        <w:p w:rsidR="00FC6F86" w:rsidRDefault="00DB4560">
          <w:pPr>
            <w:pStyle w:val="TOC1"/>
            <w:tabs>
              <w:tab w:val="left" w:pos="1354"/>
            </w:tabs>
            <w:rPr>
              <w:rFonts w:asciiTheme="minorHAnsi" w:eastAsiaTheme="minorEastAsia" w:hAnsiTheme="minorHAnsi" w:cstheme="minorBidi"/>
              <w:b w:val="0"/>
              <w:szCs w:val="22"/>
            </w:rPr>
          </w:pPr>
          <w:hyperlink w:anchor="_Toc414030106" w:history="1">
            <w:r w:rsidR="00FC6F86" w:rsidRPr="00D07F59">
              <w:rPr>
                <w:rStyle w:val="Hyperlink"/>
              </w:rPr>
              <w:t>9.</w:t>
            </w:r>
            <w:r w:rsidR="00FC6F86">
              <w:rPr>
                <w:rFonts w:asciiTheme="minorHAnsi" w:eastAsiaTheme="minorEastAsia" w:hAnsiTheme="minorHAnsi" w:cstheme="minorBidi"/>
                <w:b w:val="0"/>
                <w:szCs w:val="22"/>
              </w:rPr>
              <w:tab/>
            </w:r>
            <w:r w:rsidR="00FC6F86" w:rsidRPr="00D07F59">
              <w:rPr>
                <w:rStyle w:val="Hyperlink"/>
              </w:rPr>
              <w:t>Integrations</w:t>
            </w:r>
            <w:r w:rsidR="00FC6F86">
              <w:rPr>
                <w:webHidden/>
              </w:rPr>
              <w:tab/>
            </w:r>
            <w:r w:rsidR="00FC6F86">
              <w:rPr>
                <w:webHidden/>
              </w:rPr>
              <w:fldChar w:fldCharType="begin"/>
            </w:r>
            <w:r w:rsidR="00FC6F86">
              <w:rPr>
                <w:webHidden/>
              </w:rPr>
              <w:instrText xml:space="preserve"> PAGEREF _Toc414030106 \h </w:instrText>
            </w:r>
            <w:r w:rsidR="00FC6F86">
              <w:rPr>
                <w:webHidden/>
              </w:rPr>
            </w:r>
            <w:r w:rsidR="00FC6F86">
              <w:rPr>
                <w:webHidden/>
              </w:rPr>
              <w:fldChar w:fldCharType="separate"/>
            </w:r>
            <w:r w:rsidR="00FC6F86">
              <w:rPr>
                <w:webHidden/>
              </w:rPr>
              <w:t>17</w:t>
            </w:r>
            <w:r w:rsidR="00FC6F86">
              <w:rPr>
                <w:webHidden/>
              </w:rPr>
              <w:fldChar w:fldCharType="end"/>
            </w:r>
          </w:hyperlink>
        </w:p>
        <w:p w:rsidR="00FC6F86" w:rsidRDefault="00DB4560">
          <w:pPr>
            <w:pStyle w:val="TOC2"/>
            <w:tabs>
              <w:tab w:val="left" w:pos="1540"/>
            </w:tabs>
            <w:rPr>
              <w:rFonts w:asciiTheme="minorHAnsi" w:eastAsiaTheme="minorEastAsia" w:hAnsiTheme="minorHAnsi" w:cstheme="minorBidi"/>
              <w:sz w:val="22"/>
              <w:szCs w:val="22"/>
            </w:rPr>
          </w:pPr>
          <w:hyperlink w:anchor="_Toc414030107" w:history="1">
            <w:r w:rsidR="00FC6F86" w:rsidRPr="00D07F59">
              <w:rPr>
                <w:rStyle w:val="Hyperlink"/>
                <w:rFonts w:eastAsiaTheme="majorEastAsia"/>
              </w:rPr>
              <w:t>9.2</w:t>
            </w:r>
            <w:r w:rsidR="00FC6F86">
              <w:rPr>
                <w:rFonts w:asciiTheme="minorHAnsi" w:eastAsiaTheme="minorEastAsia" w:hAnsiTheme="minorHAnsi" w:cstheme="minorBidi"/>
                <w:sz w:val="22"/>
                <w:szCs w:val="22"/>
              </w:rPr>
              <w:tab/>
            </w:r>
            <w:r w:rsidR="00FC6F86" w:rsidRPr="00D07F59">
              <w:rPr>
                <w:rStyle w:val="Hyperlink"/>
                <w:rFonts w:eastAsiaTheme="majorEastAsia"/>
              </w:rPr>
              <w:t>Transaction Scope\Management</w:t>
            </w:r>
            <w:r w:rsidR="00FC6F86">
              <w:rPr>
                <w:webHidden/>
              </w:rPr>
              <w:tab/>
            </w:r>
            <w:r w:rsidR="00FC6F86">
              <w:rPr>
                <w:webHidden/>
              </w:rPr>
              <w:fldChar w:fldCharType="begin"/>
            </w:r>
            <w:r w:rsidR="00FC6F86">
              <w:rPr>
                <w:webHidden/>
              </w:rPr>
              <w:instrText xml:space="preserve"> PAGEREF _Toc414030107 \h </w:instrText>
            </w:r>
            <w:r w:rsidR="00FC6F86">
              <w:rPr>
                <w:webHidden/>
              </w:rPr>
            </w:r>
            <w:r w:rsidR="00FC6F86">
              <w:rPr>
                <w:webHidden/>
              </w:rPr>
              <w:fldChar w:fldCharType="separate"/>
            </w:r>
            <w:r w:rsidR="00FC6F86">
              <w:rPr>
                <w:webHidden/>
              </w:rPr>
              <w:t>17</w:t>
            </w:r>
            <w:r w:rsidR="00FC6F86">
              <w:rPr>
                <w:webHidden/>
              </w:rPr>
              <w:fldChar w:fldCharType="end"/>
            </w:r>
          </w:hyperlink>
        </w:p>
        <w:p w:rsidR="00FC6F86" w:rsidRDefault="00DB4560">
          <w:pPr>
            <w:pStyle w:val="TOC1"/>
            <w:tabs>
              <w:tab w:val="left" w:pos="1354"/>
            </w:tabs>
            <w:rPr>
              <w:rFonts w:asciiTheme="minorHAnsi" w:eastAsiaTheme="minorEastAsia" w:hAnsiTheme="minorHAnsi" w:cstheme="minorBidi"/>
              <w:b w:val="0"/>
              <w:szCs w:val="22"/>
            </w:rPr>
          </w:pPr>
          <w:hyperlink w:anchor="_Toc414030108" w:history="1">
            <w:r w:rsidR="00FC6F86" w:rsidRPr="00D07F59">
              <w:rPr>
                <w:rStyle w:val="Hyperlink"/>
              </w:rPr>
              <w:t>10.</w:t>
            </w:r>
            <w:r w:rsidR="00FC6F86">
              <w:rPr>
                <w:rFonts w:asciiTheme="minorHAnsi" w:eastAsiaTheme="minorEastAsia" w:hAnsiTheme="minorHAnsi" w:cstheme="minorBidi"/>
                <w:b w:val="0"/>
                <w:szCs w:val="22"/>
              </w:rPr>
              <w:tab/>
            </w:r>
            <w:r w:rsidR="00FC6F86" w:rsidRPr="00D07F59">
              <w:rPr>
                <w:rStyle w:val="Hyperlink"/>
              </w:rPr>
              <w:t>Impact of Existing Process</w:t>
            </w:r>
            <w:r w:rsidR="00FC6F86">
              <w:rPr>
                <w:webHidden/>
              </w:rPr>
              <w:tab/>
            </w:r>
            <w:r w:rsidR="00FC6F86">
              <w:rPr>
                <w:webHidden/>
              </w:rPr>
              <w:fldChar w:fldCharType="begin"/>
            </w:r>
            <w:r w:rsidR="00FC6F86">
              <w:rPr>
                <w:webHidden/>
              </w:rPr>
              <w:instrText xml:space="preserve"> PAGEREF _Toc414030108 \h </w:instrText>
            </w:r>
            <w:r w:rsidR="00FC6F86">
              <w:rPr>
                <w:webHidden/>
              </w:rPr>
            </w:r>
            <w:r w:rsidR="00FC6F86">
              <w:rPr>
                <w:webHidden/>
              </w:rPr>
              <w:fldChar w:fldCharType="separate"/>
            </w:r>
            <w:r w:rsidR="00FC6F86">
              <w:rPr>
                <w:webHidden/>
              </w:rPr>
              <w:t>18</w:t>
            </w:r>
            <w:r w:rsidR="00FC6F86">
              <w:rPr>
                <w:webHidden/>
              </w:rPr>
              <w:fldChar w:fldCharType="end"/>
            </w:r>
          </w:hyperlink>
        </w:p>
        <w:p w:rsidR="00FC6F86" w:rsidRDefault="00DB4560">
          <w:pPr>
            <w:pStyle w:val="TOC2"/>
            <w:tabs>
              <w:tab w:val="left" w:pos="1760"/>
            </w:tabs>
            <w:rPr>
              <w:rFonts w:asciiTheme="minorHAnsi" w:eastAsiaTheme="minorEastAsia" w:hAnsiTheme="minorHAnsi" w:cstheme="minorBidi"/>
              <w:sz w:val="22"/>
              <w:szCs w:val="22"/>
            </w:rPr>
          </w:pPr>
          <w:hyperlink w:anchor="_Toc414030109" w:history="1">
            <w:r w:rsidR="00FC6F86" w:rsidRPr="00D07F59">
              <w:rPr>
                <w:rStyle w:val="Hyperlink"/>
              </w:rPr>
              <w:t>10.1.</w:t>
            </w:r>
            <w:r w:rsidR="00FC6F86">
              <w:rPr>
                <w:rFonts w:asciiTheme="minorHAnsi" w:eastAsiaTheme="minorEastAsia" w:hAnsiTheme="minorHAnsi" w:cstheme="minorBidi"/>
                <w:sz w:val="22"/>
                <w:szCs w:val="22"/>
              </w:rPr>
              <w:tab/>
            </w:r>
            <w:r w:rsidR="00FC6F86" w:rsidRPr="00D07F59">
              <w:rPr>
                <w:rStyle w:val="Hyperlink"/>
              </w:rPr>
              <w:t>Notifications</w:t>
            </w:r>
            <w:r w:rsidR="00FC6F86">
              <w:rPr>
                <w:webHidden/>
              </w:rPr>
              <w:tab/>
            </w:r>
            <w:r w:rsidR="00FC6F86">
              <w:rPr>
                <w:webHidden/>
              </w:rPr>
              <w:fldChar w:fldCharType="begin"/>
            </w:r>
            <w:r w:rsidR="00FC6F86">
              <w:rPr>
                <w:webHidden/>
              </w:rPr>
              <w:instrText xml:space="preserve"> PAGEREF _Toc414030109 \h </w:instrText>
            </w:r>
            <w:r w:rsidR="00FC6F86">
              <w:rPr>
                <w:webHidden/>
              </w:rPr>
            </w:r>
            <w:r w:rsidR="00FC6F86">
              <w:rPr>
                <w:webHidden/>
              </w:rPr>
              <w:fldChar w:fldCharType="separate"/>
            </w:r>
            <w:r w:rsidR="00FC6F86">
              <w:rPr>
                <w:webHidden/>
              </w:rPr>
              <w:t>18</w:t>
            </w:r>
            <w:r w:rsidR="00FC6F86">
              <w:rPr>
                <w:webHidden/>
              </w:rPr>
              <w:fldChar w:fldCharType="end"/>
            </w:r>
          </w:hyperlink>
        </w:p>
        <w:p w:rsidR="00FC6F86" w:rsidRDefault="00DB4560">
          <w:pPr>
            <w:pStyle w:val="TOC2"/>
            <w:tabs>
              <w:tab w:val="left" w:pos="1760"/>
            </w:tabs>
            <w:rPr>
              <w:rFonts w:asciiTheme="minorHAnsi" w:eastAsiaTheme="minorEastAsia" w:hAnsiTheme="minorHAnsi" w:cstheme="minorBidi"/>
              <w:sz w:val="22"/>
              <w:szCs w:val="22"/>
            </w:rPr>
          </w:pPr>
          <w:hyperlink w:anchor="_Toc414030110" w:history="1">
            <w:r w:rsidR="00FC6F86" w:rsidRPr="00D07F59">
              <w:rPr>
                <w:rStyle w:val="Hyperlink"/>
              </w:rPr>
              <w:t>10.2.</w:t>
            </w:r>
            <w:r w:rsidR="00FC6F86">
              <w:rPr>
                <w:rFonts w:asciiTheme="minorHAnsi" w:eastAsiaTheme="minorEastAsia" w:hAnsiTheme="minorHAnsi" w:cstheme="minorBidi"/>
                <w:sz w:val="22"/>
                <w:szCs w:val="22"/>
              </w:rPr>
              <w:tab/>
            </w:r>
            <w:r w:rsidR="00FC6F86" w:rsidRPr="00D07F59">
              <w:rPr>
                <w:rStyle w:val="Hyperlink"/>
              </w:rPr>
              <w:t>Upgrade</w:t>
            </w:r>
            <w:r w:rsidR="00FC6F86">
              <w:rPr>
                <w:webHidden/>
              </w:rPr>
              <w:tab/>
            </w:r>
            <w:r w:rsidR="00FC6F86">
              <w:rPr>
                <w:webHidden/>
              </w:rPr>
              <w:fldChar w:fldCharType="begin"/>
            </w:r>
            <w:r w:rsidR="00FC6F86">
              <w:rPr>
                <w:webHidden/>
              </w:rPr>
              <w:instrText xml:space="preserve"> PAGEREF _Toc414030110 \h </w:instrText>
            </w:r>
            <w:r w:rsidR="00FC6F86">
              <w:rPr>
                <w:webHidden/>
              </w:rPr>
            </w:r>
            <w:r w:rsidR="00FC6F86">
              <w:rPr>
                <w:webHidden/>
              </w:rPr>
              <w:fldChar w:fldCharType="separate"/>
            </w:r>
            <w:r w:rsidR="00FC6F86">
              <w:rPr>
                <w:webHidden/>
              </w:rPr>
              <w:t>18</w:t>
            </w:r>
            <w:r w:rsidR="00FC6F86">
              <w:rPr>
                <w:webHidden/>
              </w:rPr>
              <w:fldChar w:fldCharType="end"/>
            </w:r>
          </w:hyperlink>
        </w:p>
        <w:p w:rsidR="00FC6F86" w:rsidRDefault="00DB4560">
          <w:pPr>
            <w:pStyle w:val="TOC1"/>
            <w:tabs>
              <w:tab w:val="left" w:pos="1354"/>
            </w:tabs>
            <w:rPr>
              <w:rFonts w:asciiTheme="minorHAnsi" w:eastAsiaTheme="minorEastAsia" w:hAnsiTheme="minorHAnsi" w:cstheme="minorBidi"/>
              <w:b w:val="0"/>
              <w:szCs w:val="22"/>
            </w:rPr>
          </w:pPr>
          <w:hyperlink w:anchor="_Toc414030111" w:history="1">
            <w:r w:rsidR="00FC6F86" w:rsidRPr="00D07F59">
              <w:rPr>
                <w:rStyle w:val="Hyperlink"/>
              </w:rPr>
              <w:t>11.</w:t>
            </w:r>
            <w:r w:rsidR="00FC6F86">
              <w:rPr>
                <w:rFonts w:asciiTheme="minorHAnsi" w:eastAsiaTheme="minorEastAsia" w:hAnsiTheme="minorHAnsi" w:cstheme="minorBidi"/>
                <w:b w:val="0"/>
                <w:szCs w:val="22"/>
              </w:rPr>
              <w:tab/>
            </w:r>
            <w:r w:rsidR="00FC6F86" w:rsidRPr="00D07F59">
              <w:rPr>
                <w:rStyle w:val="Hyperlink"/>
              </w:rPr>
              <w:t>Design Foundation</w:t>
            </w:r>
            <w:r w:rsidR="00FC6F86">
              <w:rPr>
                <w:webHidden/>
              </w:rPr>
              <w:tab/>
            </w:r>
            <w:r w:rsidR="00FC6F86">
              <w:rPr>
                <w:webHidden/>
              </w:rPr>
              <w:fldChar w:fldCharType="begin"/>
            </w:r>
            <w:r w:rsidR="00FC6F86">
              <w:rPr>
                <w:webHidden/>
              </w:rPr>
              <w:instrText xml:space="preserve"> PAGEREF _Toc414030111 \h </w:instrText>
            </w:r>
            <w:r w:rsidR="00FC6F86">
              <w:rPr>
                <w:webHidden/>
              </w:rPr>
            </w:r>
            <w:r w:rsidR="00FC6F86">
              <w:rPr>
                <w:webHidden/>
              </w:rPr>
              <w:fldChar w:fldCharType="separate"/>
            </w:r>
            <w:r w:rsidR="00FC6F86">
              <w:rPr>
                <w:webHidden/>
              </w:rPr>
              <w:t>19</w:t>
            </w:r>
            <w:r w:rsidR="00FC6F86">
              <w:rPr>
                <w:webHidden/>
              </w:rPr>
              <w:fldChar w:fldCharType="end"/>
            </w:r>
          </w:hyperlink>
        </w:p>
        <w:p w:rsidR="00FC6F86" w:rsidRDefault="00DB4560">
          <w:pPr>
            <w:pStyle w:val="TOC2"/>
            <w:tabs>
              <w:tab w:val="left" w:pos="1760"/>
            </w:tabs>
            <w:rPr>
              <w:rFonts w:asciiTheme="minorHAnsi" w:eastAsiaTheme="minorEastAsia" w:hAnsiTheme="minorHAnsi" w:cstheme="minorBidi"/>
              <w:sz w:val="22"/>
              <w:szCs w:val="22"/>
            </w:rPr>
          </w:pPr>
          <w:hyperlink w:anchor="_Toc414030112" w:history="1">
            <w:r w:rsidR="00FC6F86" w:rsidRPr="00D07F59">
              <w:rPr>
                <w:rStyle w:val="Hyperlink"/>
              </w:rPr>
              <w:t>11.1.</w:t>
            </w:r>
            <w:r w:rsidR="00FC6F86">
              <w:rPr>
                <w:rFonts w:asciiTheme="minorHAnsi" w:eastAsiaTheme="minorEastAsia" w:hAnsiTheme="minorHAnsi" w:cstheme="minorBidi"/>
                <w:sz w:val="22"/>
                <w:szCs w:val="22"/>
              </w:rPr>
              <w:tab/>
            </w:r>
            <w:r w:rsidR="00FC6F86" w:rsidRPr="00D07F59">
              <w:rPr>
                <w:rStyle w:val="Hyperlink"/>
              </w:rPr>
              <w:t>Performance and Scalability</w:t>
            </w:r>
            <w:r w:rsidR="00FC6F86">
              <w:rPr>
                <w:webHidden/>
              </w:rPr>
              <w:tab/>
            </w:r>
            <w:r w:rsidR="00FC6F86">
              <w:rPr>
                <w:webHidden/>
              </w:rPr>
              <w:fldChar w:fldCharType="begin"/>
            </w:r>
            <w:r w:rsidR="00FC6F86">
              <w:rPr>
                <w:webHidden/>
              </w:rPr>
              <w:instrText xml:space="preserve"> PAGEREF _Toc414030112 \h </w:instrText>
            </w:r>
            <w:r w:rsidR="00FC6F86">
              <w:rPr>
                <w:webHidden/>
              </w:rPr>
            </w:r>
            <w:r w:rsidR="00FC6F86">
              <w:rPr>
                <w:webHidden/>
              </w:rPr>
              <w:fldChar w:fldCharType="separate"/>
            </w:r>
            <w:r w:rsidR="00FC6F86">
              <w:rPr>
                <w:webHidden/>
              </w:rPr>
              <w:t>19</w:t>
            </w:r>
            <w:r w:rsidR="00FC6F86">
              <w:rPr>
                <w:webHidden/>
              </w:rPr>
              <w:fldChar w:fldCharType="end"/>
            </w:r>
          </w:hyperlink>
        </w:p>
        <w:p w:rsidR="00FC6F86" w:rsidRDefault="00DB4560">
          <w:pPr>
            <w:pStyle w:val="TOC2"/>
            <w:tabs>
              <w:tab w:val="left" w:pos="1760"/>
            </w:tabs>
            <w:rPr>
              <w:rFonts w:asciiTheme="minorHAnsi" w:eastAsiaTheme="minorEastAsia" w:hAnsiTheme="minorHAnsi" w:cstheme="minorBidi"/>
              <w:sz w:val="22"/>
              <w:szCs w:val="22"/>
            </w:rPr>
          </w:pPr>
          <w:hyperlink w:anchor="_Toc414030113" w:history="1">
            <w:r w:rsidR="00FC6F86" w:rsidRPr="00D07F59">
              <w:rPr>
                <w:rStyle w:val="Hyperlink"/>
              </w:rPr>
              <w:t>11.2.</w:t>
            </w:r>
            <w:r w:rsidR="00FC6F86">
              <w:rPr>
                <w:rFonts w:asciiTheme="minorHAnsi" w:eastAsiaTheme="minorEastAsia" w:hAnsiTheme="minorHAnsi" w:cstheme="minorBidi"/>
                <w:sz w:val="22"/>
                <w:szCs w:val="22"/>
              </w:rPr>
              <w:tab/>
            </w:r>
            <w:r w:rsidR="00FC6F86" w:rsidRPr="00D07F59">
              <w:rPr>
                <w:rStyle w:val="Hyperlink"/>
              </w:rPr>
              <w:t>Security</w:t>
            </w:r>
            <w:r w:rsidR="00FC6F86">
              <w:rPr>
                <w:webHidden/>
              </w:rPr>
              <w:tab/>
            </w:r>
            <w:r w:rsidR="00FC6F86">
              <w:rPr>
                <w:webHidden/>
              </w:rPr>
              <w:fldChar w:fldCharType="begin"/>
            </w:r>
            <w:r w:rsidR="00FC6F86">
              <w:rPr>
                <w:webHidden/>
              </w:rPr>
              <w:instrText xml:space="preserve"> PAGEREF _Toc414030113 \h </w:instrText>
            </w:r>
            <w:r w:rsidR="00FC6F86">
              <w:rPr>
                <w:webHidden/>
              </w:rPr>
            </w:r>
            <w:r w:rsidR="00FC6F86">
              <w:rPr>
                <w:webHidden/>
              </w:rPr>
              <w:fldChar w:fldCharType="separate"/>
            </w:r>
            <w:r w:rsidR="00FC6F86">
              <w:rPr>
                <w:webHidden/>
              </w:rPr>
              <w:t>19</w:t>
            </w:r>
            <w:r w:rsidR="00FC6F86">
              <w:rPr>
                <w:webHidden/>
              </w:rPr>
              <w:fldChar w:fldCharType="end"/>
            </w:r>
          </w:hyperlink>
        </w:p>
        <w:p w:rsidR="00FC6F86" w:rsidRDefault="00DB4560">
          <w:pPr>
            <w:pStyle w:val="TOC2"/>
            <w:tabs>
              <w:tab w:val="left" w:pos="1760"/>
            </w:tabs>
            <w:rPr>
              <w:rFonts w:asciiTheme="minorHAnsi" w:eastAsiaTheme="minorEastAsia" w:hAnsiTheme="minorHAnsi" w:cstheme="minorBidi"/>
              <w:sz w:val="22"/>
              <w:szCs w:val="22"/>
            </w:rPr>
          </w:pPr>
          <w:hyperlink w:anchor="_Toc414030114" w:history="1">
            <w:r w:rsidR="00FC6F86" w:rsidRPr="00D07F59">
              <w:rPr>
                <w:rStyle w:val="Hyperlink"/>
              </w:rPr>
              <w:t>11.3.</w:t>
            </w:r>
            <w:r w:rsidR="00FC6F86">
              <w:rPr>
                <w:rFonts w:asciiTheme="minorHAnsi" w:eastAsiaTheme="minorEastAsia" w:hAnsiTheme="minorHAnsi" w:cstheme="minorBidi"/>
                <w:sz w:val="22"/>
                <w:szCs w:val="22"/>
              </w:rPr>
              <w:tab/>
            </w:r>
            <w:r w:rsidR="00FC6F86" w:rsidRPr="00D07F59">
              <w:rPr>
                <w:rStyle w:val="Hyperlink"/>
              </w:rPr>
              <w:t>Globalization</w:t>
            </w:r>
            <w:r w:rsidR="00FC6F86">
              <w:rPr>
                <w:webHidden/>
              </w:rPr>
              <w:tab/>
            </w:r>
            <w:r w:rsidR="00FC6F86">
              <w:rPr>
                <w:webHidden/>
              </w:rPr>
              <w:fldChar w:fldCharType="begin"/>
            </w:r>
            <w:r w:rsidR="00FC6F86">
              <w:rPr>
                <w:webHidden/>
              </w:rPr>
              <w:instrText xml:space="preserve"> PAGEREF _Toc414030114 \h </w:instrText>
            </w:r>
            <w:r w:rsidR="00FC6F86">
              <w:rPr>
                <w:webHidden/>
              </w:rPr>
            </w:r>
            <w:r w:rsidR="00FC6F86">
              <w:rPr>
                <w:webHidden/>
              </w:rPr>
              <w:fldChar w:fldCharType="separate"/>
            </w:r>
            <w:r w:rsidR="00FC6F86">
              <w:rPr>
                <w:webHidden/>
              </w:rPr>
              <w:t>19</w:t>
            </w:r>
            <w:r w:rsidR="00FC6F86">
              <w:rPr>
                <w:webHidden/>
              </w:rPr>
              <w:fldChar w:fldCharType="end"/>
            </w:r>
          </w:hyperlink>
        </w:p>
        <w:p w:rsidR="00FC6F86" w:rsidRDefault="00DB4560">
          <w:pPr>
            <w:pStyle w:val="TOC2"/>
            <w:tabs>
              <w:tab w:val="left" w:pos="1760"/>
            </w:tabs>
            <w:rPr>
              <w:rFonts w:asciiTheme="minorHAnsi" w:eastAsiaTheme="minorEastAsia" w:hAnsiTheme="minorHAnsi" w:cstheme="minorBidi"/>
              <w:sz w:val="22"/>
              <w:szCs w:val="22"/>
            </w:rPr>
          </w:pPr>
          <w:hyperlink w:anchor="_Toc414030115" w:history="1">
            <w:r w:rsidR="00FC6F86" w:rsidRPr="00D07F59">
              <w:rPr>
                <w:rStyle w:val="Hyperlink"/>
              </w:rPr>
              <w:t>11.4.</w:t>
            </w:r>
            <w:r w:rsidR="00FC6F86">
              <w:rPr>
                <w:rFonts w:asciiTheme="minorHAnsi" w:eastAsiaTheme="minorEastAsia" w:hAnsiTheme="minorHAnsi" w:cstheme="minorBidi"/>
                <w:sz w:val="22"/>
                <w:szCs w:val="22"/>
              </w:rPr>
              <w:tab/>
            </w:r>
            <w:r w:rsidR="00FC6F86" w:rsidRPr="00D07F59">
              <w:rPr>
                <w:rStyle w:val="Hyperlink"/>
              </w:rPr>
              <w:t>Diagnosis and Supportability</w:t>
            </w:r>
            <w:r w:rsidR="00FC6F86">
              <w:rPr>
                <w:webHidden/>
              </w:rPr>
              <w:tab/>
            </w:r>
            <w:r w:rsidR="00FC6F86">
              <w:rPr>
                <w:webHidden/>
              </w:rPr>
              <w:fldChar w:fldCharType="begin"/>
            </w:r>
            <w:r w:rsidR="00FC6F86">
              <w:rPr>
                <w:webHidden/>
              </w:rPr>
              <w:instrText xml:space="preserve"> PAGEREF _Toc414030115 \h </w:instrText>
            </w:r>
            <w:r w:rsidR="00FC6F86">
              <w:rPr>
                <w:webHidden/>
              </w:rPr>
            </w:r>
            <w:r w:rsidR="00FC6F86">
              <w:rPr>
                <w:webHidden/>
              </w:rPr>
              <w:fldChar w:fldCharType="separate"/>
            </w:r>
            <w:r w:rsidR="00FC6F86">
              <w:rPr>
                <w:webHidden/>
              </w:rPr>
              <w:t>19</w:t>
            </w:r>
            <w:r w:rsidR="00FC6F86">
              <w:rPr>
                <w:webHidden/>
              </w:rPr>
              <w:fldChar w:fldCharType="end"/>
            </w:r>
          </w:hyperlink>
        </w:p>
        <w:p w:rsidR="00FC6F86" w:rsidRDefault="00DB4560">
          <w:pPr>
            <w:pStyle w:val="TOC2"/>
            <w:tabs>
              <w:tab w:val="left" w:pos="1760"/>
            </w:tabs>
            <w:rPr>
              <w:rFonts w:asciiTheme="minorHAnsi" w:eastAsiaTheme="minorEastAsia" w:hAnsiTheme="minorHAnsi" w:cstheme="minorBidi"/>
              <w:sz w:val="22"/>
              <w:szCs w:val="22"/>
            </w:rPr>
          </w:pPr>
          <w:hyperlink w:anchor="_Toc414030116" w:history="1">
            <w:r w:rsidR="00FC6F86" w:rsidRPr="00D07F59">
              <w:rPr>
                <w:rStyle w:val="Hyperlink"/>
              </w:rPr>
              <w:t>11.5.</w:t>
            </w:r>
            <w:r w:rsidR="00FC6F86">
              <w:rPr>
                <w:rFonts w:asciiTheme="minorHAnsi" w:eastAsiaTheme="minorEastAsia" w:hAnsiTheme="minorHAnsi" w:cstheme="minorBidi"/>
                <w:sz w:val="22"/>
                <w:szCs w:val="22"/>
              </w:rPr>
              <w:tab/>
            </w:r>
            <w:r w:rsidR="00FC6F86" w:rsidRPr="00D07F59">
              <w:rPr>
                <w:rStyle w:val="Hyperlink"/>
              </w:rPr>
              <w:t>Setup and Deployment</w:t>
            </w:r>
            <w:r w:rsidR="00FC6F86">
              <w:rPr>
                <w:webHidden/>
              </w:rPr>
              <w:tab/>
            </w:r>
            <w:r w:rsidR="00FC6F86">
              <w:rPr>
                <w:webHidden/>
              </w:rPr>
              <w:fldChar w:fldCharType="begin"/>
            </w:r>
            <w:r w:rsidR="00FC6F86">
              <w:rPr>
                <w:webHidden/>
              </w:rPr>
              <w:instrText xml:space="preserve"> PAGEREF _Toc414030116 \h </w:instrText>
            </w:r>
            <w:r w:rsidR="00FC6F86">
              <w:rPr>
                <w:webHidden/>
              </w:rPr>
            </w:r>
            <w:r w:rsidR="00FC6F86">
              <w:rPr>
                <w:webHidden/>
              </w:rPr>
              <w:fldChar w:fldCharType="separate"/>
            </w:r>
            <w:r w:rsidR="00FC6F86">
              <w:rPr>
                <w:webHidden/>
              </w:rPr>
              <w:t>19</w:t>
            </w:r>
            <w:r w:rsidR="00FC6F86">
              <w:rPr>
                <w:webHidden/>
              </w:rPr>
              <w:fldChar w:fldCharType="end"/>
            </w:r>
          </w:hyperlink>
        </w:p>
        <w:p w:rsidR="00FC6F86" w:rsidRDefault="00DB4560">
          <w:pPr>
            <w:pStyle w:val="TOC2"/>
            <w:tabs>
              <w:tab w:val="left" w:pos="1760"/>
            </w:tabs>
            <w:rPr>
              <w:rFonts w:asciiTheme="minorHAnsi" w:eastAsiaTheme="minorEastAsia" w:hAnsiTheme="minorHAnsi" w:cstheme="minorBidi"/>
              <w:sz w:val="22"/>
              <w:szCs w:val="22"/>
            </w:rPr>
          </w:pPr>
          <w:hyperlink w:anchor="_Toc414030117" w:history="1">
            <w:r w:rsidR="00FC6F86" w:rsidRPr="00D07F59">
              <w:rPr>
                <w:rStyle w:val="Hyperlink"/>
              </w:rPr>
              <w:t>11.6.</w:t>
            </w:r>
            <w:r w:rsidR="00FC6F86">
              <w:rPr>
                <w:rFonts w:asciiTheme="minorHAnsi" w:eastAsiaTheme="minorEastAsia" w:hAnsiTheme="minorHAnsi" w:cstheme="minorBidi"/>
                <w:sz w:val="22"/>
                <w:szCs w:val="22"/>
              </w:rPr>
              <w:tab/>
            </w:r>
            <w:r w:rsidR="00FC6F86" w:rsidRPr="00D07F59">
              <w:rPr>
                <w:rStyle w:val="Hyperlink"/>
              </w:rPr>
              <w:t>508 Support</w:t>
            </w:r>
            <w:r w:rsidR="00FC6F86">
              <w:rPr>
                <w:webHidden/>
              </w:rPr>
              <w:tab/>
            </w:r>
            <w:r w:rsidR="00FC6F86">
              <w:rPr>
                <w:webHidden/>
              </w:rPr>
              <w:fldChar w:fldCharType="begin"/>
            </w:r>
            <w:r w:rsidR="00FC6F86">
              <w:rPr>
                <w:webHidden/>
              </w:rPr>
              <w:instrText xml:space="preserve"> PAGEREF _Toc414030117 \h </w:instrText>
            </w:r>
            <w:r w:rsidR="00FC6F86">
              <w:rPr>
                <w:webHidden/>
              </w:rPr>
            </w:r>
            <w:r w:rsidR="00FC6F86">
              <w:rPr>
                <w:webHidden/>
              </w:rPr>
              <w:fldChar w:fldCharType="separate"/>
            </w:r>
            <w:r w:rsidR="00FC6F86">
              <w:rPr>
                <w:webHidden/>
              </w:rPr>
              <w:t>19</w:t>
            </w:r>
            <w:r w:rsidR="00FC6F86">
              <w:rPr>
                <w:webHidden/>
              </w:rPr>
              <w:fldChar w:fldCharType="end"/>
            </w:r>
          </w:hyperlink>
        </w:p>
        <w:p w:rsidR="00FC6F86" w:rsidRDefault="00DB4560">
          <w:pPr>
            <w:pStyle w:val="TOC2"/>
            <w:tabs>
              <w:tab w:val="left" w:pos="1760"/>
            </w:tabs>
            <w:rPr>
              <w:rFonts w:asciiTheme="minorHAnsi" w:eastAsiaTheme="minorEastAsia" w:hAnsiTheme="minorHAnsi" w:cstheme="minorBidi"/>
              <w:sz w:val="22"/>
              <w:szCs w:val="22"/>
            </w:rPr>
          </w:pPr>
          <w:hyperlink w:anchor="_Toc414030118" w:history="1">
            <w:r w:rsidR="00FC6F86" w:rsidRPr="00D07F59">
              <w:rPr>
                <w:rStyle w:val="Hyperlink"/>
              </w:rPr>
              <w:t>11.7.</w:t>
            </w:r>
            <w:r w:rsidR="00FC6F86">
              <w:rPr>
                <w:rFonts w:asciiTheme="minorHAnsi" w:eastAsiaTheme="minorEastAsia" w:hAnsiTheme="minorHAnsi" w:cstheme="minorBidi"/>
                <w:sz w:val="22"/>
                <w:szCs w:val="22"/>
              </w:rPr>
              <w:tab/>
            </w:r>
            <w:r w:rsidR="00FC6F86" w:rsidRPr="00D07F59">
              <w:rPr>
                <w:rStyle w:val="Hyperlink"/>
              </w:rPr>
              <w:t>Hosting Update</w:t>
            </w:r>
            <w:r w:rsidR="00FC6F86">
              <w:rPr>
                <w:webHidden/>
              </w:rPr>
              <w:tab/>
            </w:r>
            <w:r w:rsidR="00FC6F86">
              <w:rPr>
                <w:webHidden/>
              </w:rPr>
              <w:fldChar w:fldCharType="begin"/>
            </w:r>
            <w:r w:rsidR="00FC6F86">
              <w:rPr>
                <w:webHidden/>
              </w:rPr>
              <w:instrText xml:space="preserve"> PAGEREF _Toc414030118 \h </w:instrText>
            </w:r>
            <w:r w:rsidR="00FC6F86">
              <w:rPr>
                <w:webHidden/>
              </w:rPr>
            </w:r>
            <w:r w:rsidR="00FC6F86">
              <w:rPr>
                <w:webHidden/>
              </w:rPr>
              <w:fldChar w:fldCharType="separate"/>
            </w:r>
            <w:r w:rsidR="00FC6F86">
              <w:rPr>
                <w:webHidden/>
              </w:rPr>
              <w:t>19</w:t>
            </w:r>
            <w:r w:rsidR="00FC6F86">
              <w:rPr>
                <w:webHidden/>
              </w:rPr>
              <w:fldChar w:fldCharType="end"/>
            </w:r>
          </w:hyperlink>
        </w:p>
        <w:p w:rsidR="00FC6F86" w:rsidRDefault="00DB4560">
          <w:pPr>
            <w:pStyle w:val="TOC2"/>
            <w:tabs>
              <w:tab w:val="left" w:pos="1760"/>
            </w:tabs>
            <w:rPr>
              <w:rFonts w:asciiTheme="minorHAnsi" w:eastAsiaTheme="minorEastAsia" w:hAnsiTheme="minorHAnsi" w:cstheme="minorBidi"/>
              <w:sz w:val="22"/>
              <w:szCs w:val="22"/>
            </w:rPr>
          </w:pPr>
          <w:hyperlink w:anchor="_Toc414030119" w:history="1">
            <w:r w:rsidR="00FC6F86" w:rsidRPr="00D07F59">
              <w:rPr>
                <w:rStyle w:val="Hyperlink"/>
              </w:rPr>
              <w:t>11.8.</w:t>
            </w:r>
            <w:r w:rsidR="00FC6F86">
              <w:rPr>
                <w:rFonts w:asciiTheme="minorHAnsi" w:eastAsiaTheme="minorEastAsia" w:hAnsiTheme="minorHAnsi" w:cstheme="minorBidi"/>
                <w:sz w:val="22"/>
                <w:szCs w:val="22"/>
              </w:rPr>
              <w:tab/>
            </w:r>
            <w:r w:rsidR="00FC6F86" w:rsidRPr="00D07F59">
              <w:rPr>
                <w:rStyle w:val="Hyperlink"/>
              </w:rPr>
              <w:t>Backward Compatibility</w:t>
            </w:r>
            <w:r w:rsidR="00FC6F86">
              <w:rPr>
                <w:webHidden/>
              </w:rPr>
              <w:tab/>
            </w:r>
            <w:r w:rsidR="00FC6F86">
              <w:rPr>
                <w:webHidden/>
              </w:rPr>
              <w:fldChar w:fldCharType="begin"/>
            </w:r>
            <w:r w:rsidR="00FC6F86">
              <w:rPr>
                <w:webHidden/>
              </w:rPr>
              <w:instrText xml:space="preserve"> PAGEREF _Toc414030119 \h </w:instrText>
            </w:r>
            <w:r w:rsidR="00FC6F86">
              <w:rPr>
                <w:webHidden/>
              </w:rPr>
            </w:r>
            <w:r w:rsidR="00FC6F86">
              <w:rPr>
                <w:webHidden/>
              </w:rPr>
              <w:fldChar w:fldCharType="separate"/>
            </w:r>
            <w:r w:rsidR="00FC6F86">
              <w:rPr>
                <w:webHidden/>
              </w:rPr>
              <w:t>20</w:t>
            </w:r>
            <w:r w:rsidR="00FC6F86">
              <w:rPr>
                <w:webHidden/>
              </w:rPr>
              <w:fldChar w:fldCharType="end"/>
            </w:r>
          </w:hyperlink>
        </w:p>
        <w:p w:rsidR="00FC6F86" w:rsidRDefault="00DB4560">
          <w:pPr>
            <w:pStyle w:val="TOC2"/>
            <w:tabs>
              <w:tab w:val="left" w:pos="1760"/>
            </w:tabs>
            <w:rPr>
              <w:rFonts w:asciiTheme="minorHAnsi" w:eastAsiaTheme="minorEastAsia" w:hAnsiTheme="minorHAnsi" w:cstheme="minorBidi"/>
              <w:sz w:val="22"/>
              <w:szCs w:val="22"/>
            </w:rPr>
          </w:pPr>
          <w:hyperlink w:anchor="_Toc414030120" w:history="1">
            <w:r w:rsidR="00FC6F86" w:rsidRPr="00D07F59">
              <w:rPr>
                <w:rStyle w:val="Hyperlink"/>
              </w:rPr>
              <w:t>11.9.</w:t>
            </w:r>
            <w:r w:rsidR="00FC6F86">
              <w:rPr>
                <w:rFonts w:asciiTheme="minorHAnsi" w:eastAsiaTheme="minorEastAsia" w:hAnsiTheme="minorHAnsi" w:cstheme="minorBidi"/>
                <w:sz w:val="22"/>
                <w:szCs w:val="22"/>
              </w:rPr>
              <w:tab/>
            </w:r>
            <w:r w:rsidR="00FC6F86" w:rsidRPr="00D07F59">
              <w:rPr>
                <w:rStyle w:val="Hyperlink"/>
              </w:rPr>
              <w:t>Third party</w:t>
            </w:r>
            <w:r w:rsidR="00FC6F86">
              <w:rPr>
                <w:webHidden/>
              </w:rPr>
              <w:tab/>
            </w:r>
            <w:r w:rsidR="00FC6F86">
              <w:rPr>
                <w:webHidden/>
              </w:rPr>
              <w:fldChar w:fldCharType="begin"/>
            </w:r>
            <w:r w:rsidR="00FC6F86">
              <w:rPr>
                <w:webHidden/>
              </w:rPr>
              <w:instrText xml:space="preserve"> PAGEREF _Toc414030120 \h </w:instrText>
            </w:r>
            <w:r w:rsidR="00FC6F86">
              <w:rPr>
                <w:webHidden/>
              </w:rPr>
            </w:r>
            <w:r w:rsidR="00FC6F86">
              <w:rPr>
                <w:webHidden/>
              </w:rPr>
              <w:fldChar w:fldCharType="separate"/>
            </w:r>
            <w:r w:rsidR="00FC6F86">
              <w:rPr>
                <w:webHidden/>
              </w:rPr>
              <w:t>20</w:t>
            </w:r>
            <w:r w:rsidR="00FC6F86">
              <w:rPr>
                <w:webHidden/>
              </w:rPr>
              <w:fldChar w:fldCharType="end"/>
            </w:r>
          </w:hyperlink>
        </w:p>
        <w:p w:rsidR="00FC6F86" w:rsidRDefault="00DB4560">
          <w:pPr>
            <w:pStyle w:val="TOC2"/>
            <w:tabs>
              <w:tab w:val="left" w:pos="1760"/>
            </w:tabs>
            <w:rPr>
              <w:rFonts w:asciiTheme="minorHAnsi" w:eastAsiaTheme="minorEastAsia" w:hAnsiTheme="minorHAnsi" w:cstheme="minorBidi"/>
              <w:sz w:val="22"/>
              <w:szCs w:val="22"/>
            </w:rPr>
          </w:pPr>
          <w:hyperlink w:anchor="_Toc414030121" w:history="1">
            <w:r w:rsidR="00FC6F86" w:rsidRPr="00D07F59">
              <w:rPr>
                <w:rStyle w:val="Hyperlink"/>
              </w:rPr>
              <w:t>11.10.</w:t>
            </w:r>
            <w:r w:rsidR="00FC6F86">
              <w:rPr>
                <w:rFonts w:asciiTheme="minorHAnsi" w:eastAsiaTheme="minorEastAsia" w:hAnsiTheme="minorHAnsi" w:cstheme="minorBidi"/>
                <w:sz w:val="22"/>
                <w:szCs w:val="22"/>
              </w:rPr>
              <w:tab/>
            </w:r>
            <w:r w:rsidR="00FC6F86" w:rsidRPr="00D07F59">
              <w:rPr>
                <w:rStyle w:val="Hyperlink"/>
              </w:rPr>
              <w:t>Monitoring</w:t>
            </w:r>
            <w:r w:rsidR="00FC6F86">
              <w:rPr>
                <w:webHidden/>
              </w:rPr>
              <w:tab/>
            </w:r>
            <w:r w:rsidR="00FC6F86">
              <w:rPr>
                <w:webHidden/>
              </w:rPr>
              <w:fldChar w:fldCharType="begin"/>
            </w:r>
            <w:r w:rsidR="00FC6F86">
              <w:rPr>
                <w:webHidden/>
              </w:rPr>
              <w:instrText xml:space="preserve"> PAGEREF _Toc414030121 \h </w:instrText>
            </w:r>
            <w:r w:rsidR="00FC6F86">
              <w:rPr>
                <w:webHidden/>
              </w:rPr>
            </w:r>
            <w:r w:rsidR="00FC6F86">
              <w:rPr>
                <w:webHidden/>
              </w:rPr>
              <w:fldChar w:fldCharType="separate"/>
            </w:r>
            <w:r w:rsidR="00FC6F86">
              <w:rPr>
                <w:webHidden/>
              </w:rPr>
              <w:t>20</w:t>
            </w:r>
            <w:r w:rsidR="00FC6F86">
              <w:rPr>
                <w:webHidden/>
              </w:rPr>
              <w:fldChar w:fldCharType="end"/>
            </w:r>
          </w:hyperlink>
        </w:p>
        <w:p w:rsidR="00FC6F86" w:rsidRDefault="00DB4560">
          <w:pPr>
            <w:pStyle w:val="TOC2"/>
            <w:tabs>
              <w:tab w:val="left" w:pos="1760"/>
            </w:tabs>
            <w:rPr>
              <w:rFonts w:asciiTheme="minorHAnsi" w:eastAsiaTheme="minorEastAsia" w:hAnsiTheme="minorHAnsi" w:cstheme="minorBidi"/>
              <w:sz w:val="22"/>
              <w:szCs w:val="22"/>
            </w:rPr>
          </w:pPr>
          <w:hyperlink w:anchor="_Toc414030122" w:history="1">
            <w:r w:rsidR="00FC6F86" w:rsidRPr="00D07F59">
              <w:rPr>
                <w:rStyle w:val="Hyperlink"/>
              </w:rPr>
              <w:t>11.11.</w:t>
            </w:r>
            <w:r w:rsidR="00FC6F86">
              <w:rPr>
                <w:rFonts w:asciiTheme="minorHAnsi" w:eastAsiaTheme="minorEastAsia" w:hAnsiTheme="minorHAnsi" w:cstheme="minorBidi"/>
                <w:sz w:val="22"/>
                <w:szCs w:val="22"/>
              </w:rPr>
              <w:tab/>
            </w:r>
            <w:r w:rsidR="00FC6F86" w:rsidRPr="00D07F59">
              <w:rPr>
                <w:rStyle w:val="Hyperlink"/>
              </w:rPr>
              <w:t>Licensing</w:t>
            </w:r>
            <w:r w:rsidR="00FC6F86">
              <w:rPr>
                <w:webHidden/>
              </w:rPr>
              <w:tab/>
            </w:r>
            <w:r w:rsidR="00FC6F86">
              <w:rPr>
                <w:webHidden/>
              </w:rPr>
              <w:fldChar w:fldCharType="begin"/>
            </w:r>
            <w:r w:rsidR="00FC6F86">
              <w:rPr>
                <w:webHidden/>
              </w:rPr>
              <w:instrText xml:space="preserve"> PAGEREF _Toc414030122 \h </w:instrText>
            </w:r>
            <w:r w:rsidR="00FC6F86">
              <w:rPr>
                <w:webHidden/>
              </w:rPr>
            </w:r>
            <w:r w:rsidR="00FC6F86">
              <w:rPr>
                <w:webHidden/>
              </w:rPr>
              <w:fldChar w:fldCharType="separate"/>
            </w:r>
            <w:r w:rsidR="00FC6F86">
              <w:rPr>
                <w:webHidden/>
              </w:rPr>
              <w:t>20</w:t>
            </w:r>
            <w:r w:rsidR="00FC6F86">
              <w:rPr>
                <w:webHidden/>
              </w:rPr>
              <w:fldChar w:fldCharType="end"/>
            </w:r>
          </w:hyperlink>
        </w:p>
        <w:p w:rsidR="00FC6F86" w:rsidRDefault="00DB4560">
          <w:pPr>
            <w:pStyle w:val="TOC2"/>
            <w:tabs>
              <w:tab w:val="left" w:pos="1760"/>
            </w:tabs>
            <w:rPr>
              <w:rFonts w:asciiTheme="minorHAnsi" w:eastAsiaTheme="minorEastAsia" w:hAnsiTheme="minorHAnsi" w:cstheme="minorBidi"/>
              <w:sz w:val="22"/>
              <w:szCs w:val="22"/>
            </w:rPr>
          </w:pPr>
          <w:hyperlink w:anchor="_Toc414030123" w:history="1">
            <w:r w:rsidR="00FC6F86" w:rsidRPr="00D07F59">
              <w:rPr>
                <w:rStyle w:val="Hyperlink"/>
              </w:rPr>
              <w:t>11.12.</w:t>
            </w:r>
            <w:r w:rsidR="00FC6F86">
              <w:rPr>
                <w:rFonts w:asciiTheme="minorHAnsi" w:eastAsiaTheme="minorEastAsia" w:hAnsiTheme="minorHAnsi" w:cstheme="minorBidi"/>
                <w:sz w:val="22"/>
                <w:szCs w:val="22"/>
              </w:rPr>
              <w:tab/>
            </w:r>
            <w:r w:rsidR="00FC6F86" w:rsidRPr="00D07F59">
              <w:rPr>
                <w:rStyle w:val="Hyperlink"/>
              </w:rPr>
              <w:t>Hardware\Topology</w:t>
            </w:r>
            <w:r w:rsidR="00FC6F86">
              <w:rPr>
                <w:webHidden/>
              </w:rPr>
              <w:tab/>
            </w:r>
            <w:r w:rsidR="00FC6F86">
              <w:rPr>
                <w:webHidden/>
              </w:rPr>
              <w:fldChar w:fldCharType="begin"/>
            </w:r>
            <w:r w:rsidR="00FC6F86">
              <w:rPr>
                <w:webHidden/>
              </w:rPr>
              <w:instrText xml:space="preserve"> PAGEREF _Toc414030123 \h </w:instrText>
            </w:r>
            <w:r w:rsidR="00FC6F86">
              <w:rPr>
                <w:webHidden/>
              </w:rPr>
            </w:r>
            <w:r w:rsidR="00FC6F86">
              <w:rPr>
                <w:webHidden/>
              </w:rPr>
              <w:fldChar w:fldCharType="separate"/>
            </w:r>
            <w:r w:rsidR="00FC6F86">
              <w:rPr>
                <w:webHidden/>
              </w:rPr>
              <w:t>20</w:t>
            </w:r>
            <w:r w:rsidR="00FC6F86">
              <w:rPr>
                <w:webHidden/>
              </w:rPr>
              <w:fldChar w:fldCharType="end"/>
            </w:r>
          </w:hyperlink>
        </w:p>
        <w:p w:rsidR="00FC6F86" w:rsidRDefault="00DB4560">
          <w:pPr>
            <w:pStyle w:val="TOC2"/>
            <w:tabs>
              <w:tab w:val="left" w:pos="1760"/>
            </w:tabs>
            <w:rPr>
              <w:rFonts w:asciiTheme="minorHAnsi" w:eastAsiaTheme="minorEastAsia" w:hAnsiTheme="minorHAnsi" w:cstheme="minorBidi"/>
              <w:sz w:val="22"/>
              <w:szCs w:val="22"/>
            </w:rPr>
          </w:pPr>
          <w:hyperlink w:anchor="_Toc414030124" w:history="1">
            <w:r w:rsidR="00FC6F86" w:rsidRPr="00D07F59">
              <w:rPr>
                <w:rStyle w:val="Hyperlink"/>
              </w:rPr>
              <w:t>11.13.</w:t>
            </w:r>
            <w:r w:rsidR="00FC6F86">
              <w:rPr>
                <w:rFonts w:asciiTheme="minorHAnsi" w:eastAsiaTheme="minorEastAsia" w:hAnsiTheme="minorHAnsi" w:cstheme="minorBidi"/>
                <w:sz w:val="22"/>
                <w:szCs w:val="22"/>
              </w:rPr>
              <w:tab/>
            </w:r>
            <w:r w:rsidR="00FC6F86" w:rsidRPr="00D07F59">
              <w:rPr>
                <w:rStyle w:val="Hyperlink"/>
              </w:rPr>
              <w:t>Archiving</w:t>
            </w:r>
            <w:r w:rsidR="00FC6F86">
              <w:rPr>
                <w:webHidden/>
              </w:rPr>
              <w:tab/>
            </w:r>
            <w:r w:rsidR="00FC6F86">
              <w:rPr>
                <w:webHidden/>
              </w:rPr>
              <w:fldChar w:fldCharType="begin"/>
            </w:r>
            <w:r w:rsidR="00FC6F86">
              <w:rPr>
                <w:webHidden/>
              </w:rPr>
              <w:instrText xml:space="preserve"> PAGEREF _Toc414030124 \h </w:instrText>
            </w:r>
            <w:r w:rsidR="00FC6F86">
              <w:rPr>
                <w:webHidden/>
              </w:rPr>
            </w:r>
            <w:r w:rsidR="00FC6F86">
              <w:rPr>
                <w:webHidden/>
              </w:rPr>
              <w:fldChar w:fldCharType="separate"/>
            </w:r>
            <w:r w:rsidR="00FC6F86">
              <w:rPr>
                <w:webHidden/>
              </w:rPr>
              <w:t>20</w:t>
            </w:r>
            <w:r w:rsidR="00FC6F86">
              <w:rPr>
                <w:webHidden/>
              </w:rPr>
              <w:fldChar w:fldCharType="end"/>
            </w:r>
          </w:hyperlink>
        </w:p>
        <w:p w:rsidR="00FC6F86" w:rsidRDefault="00DB4560">
          <w:pPr>
            <w:pStyle w:val="TOC2"/>
            <w:tabs>
              <w:tab w:val="left" w:pos="1760"/>
            </w:tabs>
            <w:rPr>
              <w:rFonts w:asciiTheme="minorHAnsi" w:eastAsiaTheme="minorEastAsia" w:hAnsiTheme="minorHAnsi" w:cstheme="minorBidi"/>
              <w:sz w:val="22"/>
              <w:szCs w:val="22"/>
            </w:rPr>
          </w:pPr>
          <w:hyperlink w:anchor="_Toc414030125" w:history="1">
            <w:r w:rsidR="00FC6F86" w:rsidRPr="00D07F59">
              <w:rPr>
                <w:rStyle w:val="Hyperlink"/>
              </w:rPr>
              <w:t>11.14.</w:t>
            </w:r>
            <w:r w:rsidR="00FC6F86">
              <w:rPr>
                <w:rFonts w:asciiTheme="minorHAnsi" w:eastAsiaTheme="minorEastAsia" w:hAnsiTheme="minorHAnsi" w:cstheme="minorBidi"/>
                <w:sz w:val="22"/>
                <w:szCs w:val="22"/>
              </w:rPr>
              <w:tab/>
            </w:r>
            <w:r w:rsidR="00FC6F86" w:rsidRPr="00D07F59">
              <w:rPr>
                <w:rStyle w:val="Hyperlink"/>
              </w:rPr>
              <w:t>Tool Versions</w:t>
            </w:r>
            <w:r w:rsidR="00FC6F86">
              <w:rPr>
                <w:webHidden/>
              </w:rPr>
              <w:tab/>
            </w:r>
            <w:r w:rsidR="00FC6F86">
              <w:rPr>
                <w:webHidden/>
              </w:rPr>
              <w:fldChar w:fldCharType="begin"/>
            </w:r>
            <w:r w:rsidR="00FC6F86">
              <w:rPr>
                <w:webHidden/>
              </w:rPr>
              <w:instrText xml:space="preserve"> PAGEREF _Toc414030125 \h </w:instrText>
            </w:r>
            <w:r w:rsidR="00FC6F86">
              <w:rPr>
                <w:webHidden/>
              </w:rPr>
            </w:r>
            <w:r w:rsidR="00FC6F86">
              <w:rPr>
                <w:webHidden/>
              </w:rPr>
              <w:fldChar w:fldCharType="separate"/>
            </w:r>
            <w:r w:rsidR="00FC6F86">
              <w:rPr>
                <w:webHidden/>
              </w:rPr>
              <w:t>20</w:t>
            </w:r>
            <w:r w:rsidR="00FC6F86">
              <w:rPr>
                <w:webHidden/>
              </w:rPr>
              <w:fldChar w:fldCharType="end"/>
            </w:r>
          </w:hyperlink>
        </w:p>
        <w:p w:rsidR="00FC6F86" w:rsidRDefault="00DB4560">
          <w:pPr>
            <w:pStyle w:val="TOC1"/>
            <w:tabs>
              <w:tab w:val="left" w:pos="1354"/>
            </w:tabs>
            <w:rPr>
              <w:rFonts w:asciiTheme="minorHAnsi" w:eastAsiaTheme="minorEastAsia" w:hAnsiTheme="minorHAnsi" w:cstheme="minorBidi"/>
              <w:b w:val="0"/>
              <w:szCs w:val="22"/>
            </w:rPr>
          </w:pPr>
          <w:hyperlink w:anchor="_Toc414030126" w:history="1">
            <w:r w:rsidR="00FC6F86" w:rsidRPr="00D07F59">
              <w:rPr>
                <w:rStyle w:val="Hyperlink"/>
              </w:rPr>
              <w:t>12.</w:t>
            </w:r>
            <w:r w:rsidR="00FC6F86">
              <w:rPr>
                <w:rFonts w:asciiTheme="minorHAnsi" w:eastAsiaTheme="minorEastAsia" w:hAnsiTheme="minorHAnsi" w:cstheme="minorBidi"/>
                <w:b w:val="0"/>
                <w:szCs w:val="22"/>
              </w:rPr>
              <w:tab/>
            </w:r>
            <w:r w:rsidR="00FC6F86" w:rsidRPr="00D07F59">
              <w:rPr>
                <w:rStyle w:val="Hyperlink"/>
              </w:rPr>
              <w:t>Unit Test Plan</w:t>
            </w:r>
            <w:r w:rsidR="00FC6F86">
              <w:rPr>
                <w:webHidden/>
              </w:rPr>
              <w:tab/>
            </w:r>
            <w:r w:rsidR="00FC6F86">
              <w:rPr>
                <w:webHidden/>
              </w:rPr>
              <w:fldChar w:fldCharType="begin"/>
            </w:r>
            <w:r w:rsidR="00FC6F86">
              <w:rPr>
                <w:webHidden/>
              </w:rPr>
              <w:instrText xml:space="preserve"> PAGEREF _Toc414030126 \h </w:instrText>
            </w:r>
            <w:r w:rsidR="00FC6F86">
              <w:rPr>
                <w:webHidden/>
              </w:rPr>
            </w:r>
            <w:r w:rsidR="00FC6F86">
              <w:rPr>
                <w:webHidden/>
              </w:rPr>
              <w:fldChar w:fldCharType="separate"/>
            </w:r>
            <w:r w:rsidR="00FC6F86">
              <w:rPr>
                <w:webHidden/>
              </w:rPr>
              <w:t>21</w:t>
            </w:r>
            <w:r w:rsidR="00FC6F86">
              <w:rPr>
                <w:webHidden/>
              </w:rPr>
              <w:fldChar w:fldCharType="end"/>
            </w:r>
          </w:hyperlink>
        </w:p>
        <w:p w:rsidR="00FC6F86" w:rsidRDefault="00DB4560">
          <w:pPr>
            <w:pStyle w:val="TOC1"/>
            <w:tabs>
              <w:tab w:val="left" w:pos="1354"/>
            </w:tabs>
            <w:rPr>
              <w:rFonts w:asciiTheme="minorHAnsi" w:eastAsiaTheme="minorEastAsia" w:hAnsiTheme="minorHAnsi" w:cstheme="minorBidi"/>
              <w:b w:val="0"/>
              <w:szCs w:val="22"/>
            </w:rPr>
          </w:pPr>
          <w:hyperlink w:anchor="_Toc414030127" w:history="1">
            <w:r w:rsidR="00FC6F86" w:rsidRPr="00D07F59">
              <w:rPr>
                <w:rStyle w:val="Hyperlink"/>
              </w:rPr>
              <w:t>13.</w:t>
            </w:r>
            <w:r w:rsidR="00FC6F86">
              <w:rPr>
                <w:rFonts w:asciiTheme="minorHAnsi" w:eastAsiaTheme="minorEastAsia" w:hAnsiTheme="minorHAnsi" w:cstheme="minorBidi"/>
                <w:b w:val="0"/>
                <w:szCs w:val="22"/>
              </w:rPr>
              <w:tab/>
            </w:r>
            <w:r w:rsidR="00FC6F86" w:rsidRPr="00D07F59">
              <w:rPr>
                <w:rStyle w:val="Hyperlink"/>
              </w:rPr>
              <w:t>APPENDIX</w:t>
            </w:r>
            <w:r w:rsidR="00FC6F86">
              <w:rPr>
                <w:webHidden/>
              </w:rPr>
              <w:tab/>
            </w:r>
            <w:r w:rsidR="00FC6F86">
              <w:rPr>
                <w:webHidden/>
              </w:rPr>
              <w:fldChar w:fldCharType="begin"/>
            </w:r>
            <w:r w:rsidR="00FC6F86">
              <w:rPr>
                <w:webHidden/>
              </w:rPr>
              <w:instrText xml:space="preserve"> PAGEREF _Toc414030127 \h </w:instrText>
            </w:r>
            <w:r w:rsidR="00FC6F86">
              <w:rPr>
                <w:webHidden/>
              </w:rPr>
            </w:r>
            <w:r w:rsidR="00FC6F86">
              <w:rPr>
                <w:webHidden/>
              </w:rPr>
              <w:fldChar w:fldCharType="separate"/>
            </w:r>
            <w:r w:rsidR="00FC6F86">
              <w:rPr>
                <w:webHidden/>
              </w:rPr>
              <w:t>23</w:t>
            </w:r>
            <w:r w:rsidR="00FC6F86">
              <w:rPr>
                <w:webHidden/>
              </w:rPr>
              <w:fldChar w:fldCharType="end"/>
            </w:r>
          </w:hyperlink>
        </w:p>
        <w:p w:rsidR="00FC6F86" w:rsidRDefault="00DB4560">
          <w:pPr>
            <w:pStyle w:val="TOC2"/>
            <w:tabs>
              <w:tab w:val="left" w:pos="1760"/>
            </w:tabs>
            <w:rPr>
              <w:rFonts w:asciiTheme="minorHAnsi" w:eastAsiaTheme="minorEastAsia" w:hAnsiTheme="minorHAnsi" w:cstheme="minorBidi"/>
              <w:sz w:val="22"/>
              <w:szCs w:val="22"/>
            </w:rPr>
          </w:pPr>
          <w:hyperlink w:anchor="_Toc414030128" w:history="1">
            <w:r w:rsidR="00FC6F86" w:rsidRPr="00D07F59">
              <w:rPr>
                <w:rStyle w:val="Hyperlink"/>
              </w:rPr>
              <w:t>13.1.</w:t>
            </w:r>
            <w:r w:rsidR="00FC6F86">
              <w:rPr>
                <w:rFonts w:asciiTheme="minorHAnsi" w:eastAsiaTheme="minorEastAsia" w:hAnsiTheme="minorHAnsi" w:cstheme="minorBidi"/>
                <w:sz w:val="22"/>
                <w:szCs w:val="22"/>
              </w:rPr>
              <w:tab/>
            </w:r>
            <w:r w:rsidR="00FC6F86" w:rsidRPr="00D07F59">
              <w:rPr>
                <w:rStyle w:val="Hyperlink"/>
              </w:rPr>
              <w:t>Products and tools Used</w:t>
            </w:r>
            <w:r w:rsidR="00FC6F86">
              <w:rPr>
                <w:webHidden/>
              </w:rPr>
              <w:tab/>
            </w:r>
            <w:r w:rsidR="00FC6F86">
              <w:rPr>
                <w:webHidden/>
              </w:rPr>
              <w:fldChar w:fldCharType="begin"/>
            </w:r>
            <w:r w:rsidR="00FC6F86">
              <w:rPr>
                <w:webHidden/>
              </w:rPr>
              <w:instrText xml:space="preserve"> PAGEREF _Toc414030128 \h </w:instrText>
            </w:r>
            <w:r w:rsidR="00FC6F86">
              <w:rPr>
                <w:webHidden/>
              </w:rPr>
            </w:r>
            <w:r w:rsidR="00FC6F86">
              <w:rPr>
                <w:webHidden/>
              </w:rPr>
              <w:fldChar w:fldCharType="separate"/>
            </w:r>
            <w:r w:rsidR="00FC6F86">
              <w:rPr>
                <w:webHidden/>
              </w:rPr>
              <w:t>23</w:t>
            </w:r>
            <w:r w:rsidR="00FC6F86">
              <w:rPr>
                <w:webHidden/>
              </w:rPr>
              <w:fldChar w:fldCharType="end"/>
            </w:r>
          </w:hyperlink>
        </w:p>
        <w:p w:rsidR="00FC6F86" w:rsidRDefault="00DB4560">
          <w:pPr>
            <w:pStyle w:val="TOC2"/>
            <w:tabs>
              <w:tab w:val="left" w:pos="1760"/>
            </w:tabs>
            <w:rPr>
              <w:rFonts w:asciiTheme="minorHAnsi" w:eastAsiaTheme="minorEastAsia" w:hAnsiTheme="minorHAnsi" w:cstheme="minorBidi"/>
              <w:sz w:val="22"/>
              <w:szCs w:val="22"/>
            </w:rPr>
          </w:pPr>
          <w:hyperlink w:anchor="_Toc414030129" w:history="1">
            <w:r w:rsidR="00FC6F86" w:rsidRPr="00D07F59">
              <w:rPr>
                <w:rStyle w:val="Hyperlink"/>
              </w:rPr>
              <w:t>13.2.</w:t>
            </w:r>
            <w:r w:rsidR="00FC6F86">
              <w:rPr>
                <w:rFonts w:asciiTheme="minorHAnsi" w:eastAsiaTheme="minorEastAsia" w:hAnsiTheme="minorHAnsi" w:cstheme="minorBidi"/>
                <w:sz w:val="22"/>
                <w:szCs w:val="22"/>
              </w:rPr>
              <w:tab/>
            </w:r>
            <w:r w:rsidR="00FC6F86" w:rsidRPr="00D07F59">
              <w:rPr>
                <w:rStyle w:val="Hyperlink"/>
              </w:rPr>
              <w:t>Future Enhancements</w:t>
            </w:r>
            <w:r w:rsidR="00FC6F86">
              <w:rPr>
                <w:webHidden/>
              </w:rPr>
              <w:tab/>
            </w:r>
            <w:r w:rsidR="00FC6F86">
              <w:rPr>
                <w:webHidden/>
              </w:rPr>
              <w:fldChar w:fldCharType="begin"/>
            </w:r>
            <w:r w:rsidR="00FC6F86">
              <w:rPr>
                <w:webHidden/>
              </w:rPr>
              <w:instrText xml:space="preserve"> PAGEREF _Toc414030129 \h </w:instrText>
            </w:r>
            <w:r w:rsidR="00FC6F86">
              <w:rPr>
                <w:webHidden/>
              </w:rPr>
            </w:r>
            <w:r w:rsidR="00FC6F86">
              <w:rPr>
                <w:webHidden/>
              </w:rPr>
              <w:fldChar w:fldCharType="separate"/>
            </w:r>
            <w:r w:rsidR="00FC6F86">
              <w:rPr>
                <w:webHidden/>
              </w:rPr>
              <w:t>23</w:t>
            </w:r>
            <w:r w:rsidR="00FC6F86">
              <w:rPr>
                <w:webHidden/>
              </w:rPr>
              <w:fldChar w:fldCharType="end"/>
            </w:r>
          </w:hyperlink>
        </w:p>
        <w:p w:rsidR="00FC6F86" w:rsidRDefault="00DB4560">
          <w:pPr>
            <w:pStyle w:val="TOC2"/>
            <w:tabs>
              <w:tab w:val="left" w:pos="1760"/>
            </w:tabs>
            <w:rPr>
              <w:rFonts w:asciiTheme="minorHAnsi" w:eastAsiaTheme="minorEastAsia" w:hAnsiTheme="minorHAnsi" w:cstheme="minorBidi"/>
              <w:sz w:val="22"/>
              <w:szCs w:val="22"/>
            </w:rPr>
          </w:pPr>
          <w:hyperlink w:anchor="_Toc414030130" w:history="1">
            <w:r w:rsidR="00FC6F86" w:rsidRPr="00D07F59">
              <w:rPr>
                <w:rStyle w:val="Hyperlink"/>
              </w:rPr>
              <w:t>13.3.</w:t>
            </w:r>
            <w:r w:rsidR="00FC6F86">
              <w:rPr>
                <w:rFonts w:asciiTheme="minorHAnsi" w:eastAsiaTheme="minorEastAsia" w:hAnsiTheme="minorHAnsi" w:cstheme="minorBidi"/>
                <w:sz w:val="22"/>
                <w:szCs w:val="22"/>
              </w:rPr>
              <w:tab/>
            </w:r>
            <w:r w:rsidR="00FC6F86" w:rsidRPr="00D07F59">
              <w:rPr>
                <w:rStyle w:val="Hyperlink"/>
              </w:rPr>
              <w:t>Design Issues</w:t>
            </w:r>
            <w:r w:rsidR="00FC6F86">
              <w:rPr>
                <w:webHidden/>
              </w:rPr>
              <w:tab/>
            </w:r>
            <w:r w:rsidR="00FC6F86">
              <w:rPr>
                <w:webHidden/>
              </w:rPr>
              <w:fldChar w:fldCharType="begin"/>
            </w:r>
            <w:r w:rsidR="00FC6F86">
              <w:rPr>
                <w:webHidden/>
              </w:rPr>
              <w:instrText xml:space="preserve"> PAGEREF _Toc414030130 \h </w:instrText>
            </w:r>
            <w:r w:rsidR="00FC6F86">
              <w:rPr>
                <w:webHidden/>
              </w:rPr>
            </w:r>
            <w:r w:rsidR="00FC6F86">
              <w:rPr>
                <w:webHidden/>
              </w:rPr>
              <w:fldChar w:fldCharType="separate"/>
            </w:r>
            <w:r w:rsidR="00FC6F86">
              <w:rPr>
                <w:webHidden/>
              </w:rPr>
              <w:t>23</w:t>
            </w:r>
            <w:r w:rsidR="00FC6F86">
              <w:rPr>
                <w:webHidden/>
              </w:rPr>
              <w:fldChar w:fldCharType="end"/>
            </w:r>
          </w:hyperlink>
        </w:p>
        <w:p w:rsidR="00FC6F86" w:rsidRDefault="00DB4560">
          <w:pPr>
            <w:pStyle w:val="TOC1"/>
            <w:tabs>
              <w:tab w:val="left" w:pos="1354"/>
            </w:tabs>
            <w:rPr>
              <w:rFonts w:asciiTheme="minorHAnsi" w:eastAsiaTheme="minorEastAsia" w:hAnsiTheme="minorHAnsi" w:cstheme="minorBidi"/>
              <w:b w:val="0"/>
              <w:szCs w:val="22"/>
            </w:rPr>
          </w:pPr>
          <w:hyperlink w:anchor="_Toc414030131" w:history="1">
            <w:r w:rsidR="00FC6F86" w:rsidRPr="00D07F59">
              <w:rPr>
                <w:rStyle w:val="Hyperlink"/>
              </w:rPr>
              <w:t>14.</w:t>
            </w:r>
            <w:r w:rsidR="00FC6F86">
              <w:rPr>
                <w:rFonts w:asciiTheme="minorHAnsi" w:eastAsiaTheme="minorEastAsia" w:hAnsiTheme="minorHAnsi" w:cstheme="minorBidi"/>
                <w:b w:val="0"/>
                <w:szCs w:val="22"/>
              </w:rPr>
              <w:tab/>
            </w:r>
            <w:r w:rsidR="00FC6F86" w:rsidRPr="00D07F59">
              <w:rPr>
                <w:rStyle w:val="Hyperlink"/>
              </w:rPr>
              <w:t>Traceability Matrix</w:t>
            </w:r>
            <w:r w:rsidR="00FC6F86">
              <w:rPr>
                <w:webHidden/>
              </w:rPr>
              <w:tab/>
            </w:r>
            <w:r w:rsidR="00FC6F86">
              <w:rPr>
                <w:webHidden/>
              </w:rPr>
              <w:fldChar w:fldCharType="begin"/>
            </w:r>
            <w:r w:rsidR="00FC6F86">
              <w:rPr>
                <w:webHidden/>
              </w:rPr>
              <w:instrText xml:space="preserve"> PAGEREF _Toc414030131 \h </w:instrText>
            </w:r>
            <w:r w:rsidR="00FC6F86">
              <w:rPr>
                <w:webHidden/>
              </w:rPr>
            </w:r>
            <w:r w:rsidR="00FC6F86">
              <w:rPr>
                <w:webHidden/>
              </w:rPr>
              <w:fldChar w:fldCharType="separate"/>
            </w:r>
            <w:r w:rsidR="00FC6F86">
              <w:rPr>
                <w:webHidden/>
              </w:rPr>
              <w:t>24</w:t>
            </w:r>
            <w:r w:rsidR="00FC6F86">
              <w:rPr>
                <w:webHidden/>
              </w:rPr>
              <w:fldChar w:fldCharType="end"/>
            </w:r>
          </w:hyperlink>
        </w:p>
        <w:p w:rsidR="000B7685" w:rsidRDefault="008C6DDE">
          <w:r>
            <w:fldChar w:fldCharType="end"/>
          </w:r>
        </w:p>
      </w:sdtContent>
    </w:sdt>
    <w:p w:rsidR="00AF16B4" w:rsidRPr="00F21FAB" w:rsidRDefault="00AF16B4" w:rsidP="00F21FAB">
      <w:pPr>
        <w:pStyle w:val="Heading1"/>
        <w:pageBreakBefore/>
        <w:rPr>
          <w:rFonts w:asciiTheme="minorHAnsi" w:hAnsiTheme="minorHAnsi"/>
        </w:rPr>
      </w:pPr>
      <w:bookmarkStart w:id="34" w:name="_Toc414030070"/>
      <w:r w:rsidRPr="003267CA">
        <w:lastRenderedPageBreak/>
        <w:t>Introduction</w:t>
      </w:r>
      <w:bookmarkStart w:id="35" w:name="_Toc259198305"/>
      <w:bookmarkEnd w:id="33"/>
      <w:bookmarkEnd w:id="34"/>
      <w:r w:rsidR="00CC6DDF" w:rsidRPr="00CC6DDF">
        <w:t xml:space="preserve"> </w:t>
      </w:r>
      <w:bookmarkEnd w:id="35"/>
    </w:p>
    <w:p w:rsidR="00995164" w:rsidRPr="00995164" w:rsidRDefault="00774E55" w:rsidP="00995164">
      <w:pPr>
        <w:pStyle w:val="BodyText"/>
      </w:pPr>
      <w:bookmarkStart w:id="36" w:name="_Toc105852303"/>
      <w:bookmarkStart w:id="37" w:name="_Toc105924904"/>
      <w:bookmarkStart w:id="38" w:name="_Toc105925253"/>
      <w:bookmarkStart w:id="39" w:name="_Toc105852304"/>
      <w:bookmarkStart w:id="40" w:name="_Toc105924905"/>
      <w:bookmarkStart w:id="41" w:name="_Toc105925254"/>
      <w:bookmarkStart w:id="42" w:name="_Toc49126470"/>
      <w:bookmarkStart w:id="43" w:name="_Toc50982763"/>
      <w:bookmarkStart w:id="44" w:name="_Toc259198307"/>
      <w:bookmarkStart w:id="45" w:name="_Toc321229268"/>
      <w:bookmarkStart w:id="46" w:name="_Toc414030071"/>
      <w:bookmarkStart w:id="47" w:name="_Toc449771573"/>
      <w:bookmarkStart w:id="48" w:name="_Toc473354541"/>
      <w:bookmarkEnd w:id="36"/>
      <w:bookmarkEnd w:id="37"/>
      <w:bookmarkEnd w:id="38"/>
      <w:bookmarkEnd w:id="39"/>
      <w:bookmarkEnd w:id="40"/>
      <w:bookmarkEnd w:id="41"/>
      <w:r>
        <w:t>This document provides design specification</w:t>
      </w:r>
      <w:r w:rsidR="00044BCF">
        <w:t xml:space="preserve"> details</w:t>
      </w:r>
      <w:r>
        <w:t xml:space="preserve"> for</w:t>
      </w:r>
      <w:r w:rsidR="00044BCF">
        <w:t xml:space="preserve"> implementing</w:t>
      </w:r>
      <w:r>
        <w:t xml:space="preserve"> </w:t>
      </w:r>
      <w:r w:rsidR="00044BCF">
        <w:t>BCBSSC Charged Organization feature on core product as productization</w:t>
      </w:r>
      <w:r w:rsidR="00995164" w:rsidRPr="00995164">
        <w:t>.</w:t>
      </w:r>
    </w:p>
    <w:p w:rsidR="00CC6DDF" w:rsidRPr="00796915" w:rsidRDefault="00CC6DDF" w:rsidP="00CC6DDF">
      <w:pPr>
        <w:pStyle w:val="Heading2"/>
        <w:keepNext w:val="0"/>
        <w:pBdr>
          <w:bottom w:val="dotted" w:sz="2" w:space="1" w:color="auto"/>
        </w:pBdr>
        <w:tabs>
          <w:tab w:val="num" w:pos="540"/>
          <w:tab w:val="num" w:pos="576"/>
        </w:tabs>
        <w:ind w:left="0" w:firstLine="0"/>
      </w:pPr>
      <w:r w:rsidRPr="00796915">
        <w:t>Goals</w:t>
      </w:r>
      <w:bookmarkEnd w:id="42"/>
      <w:bookmarkEnd w:id="43"/>
      <w:bookmarkEnd w:id="44"/>
      <w:bookmarkEnd w:id="45"/>
      <w:bookmarkEnd w:id="46"/>
    </w:p>
    <w:p w:rsidR="00B81594" w:rsidRPr="00995164" w:rsidRDefault="00044BCF" w:rsidP="00995164">
      <w:pPr>
        <w:pStyle w:val="BodyText"/>
      </w:pPr>
      <w:bookmarkStart w:id="49" w:name="_Toc49126471"/>
      <w:bookmarkStart w:id="50" w:name="_Toc50982764"/>
      <w:bookmarkStart w:id="51" w:name="_Toc259198308"/>
      <w:bookmarkStart w:id="52" w:name="_Toc321229269"/>
      <w:r>
        <w:t>C</w:t>
      </w:r>
      <w:r w:rsidR="00B81594" w:rsidRPr="00B81594">
        <w:t>apturing learner association to organization for all training activities</w:t>
      </w:r>
      <w:r w:rsidR="00B81594">
        <w:t>.</w:t>
      </w:r>
    </w:p>
    <w:p w:rsidR="00CC6DDF" w:rsidRPr="00796915" w:rsidRDefault="00CC6DDF" w:rsidP="00CC6DDF">
      <w:pPr>
        <w:pStyle w:val="Heading2"/>
        <w:keepNext w:val="0"/>
        <w:pBdr>
          <w:bottom w:val="dotted" w:sz="2" w:space="1" w:color="auto"/>
        </w:pBdr>
        <w:tabs>
          <w:tab w:val="num" w:pos="540"/>
          <w:tab w:val="num" w:pos="576"/>
        </w:tabs>
        <w:ind w:left="0" w:firstLine="0"/>
      </w:pPr>
      <w:bookmarkStart w:id="53" w:name="_Toc414030072"/>
      <w:r w:rsidRPr="00796915">
        <w:t>Non-goals</w:t>
      </w:r>
      <w:bookmarkEnd w:id="49"/>
      <w:bookmarkEnd w:id="50"/>
      <w:bookmarkEnd w:id="51"/>
      <w:bookmarkEnd w:id="52"/>
      <w:bookmarkEnd w:id="53"/>
    </w:p>
    <w:p w:rsidR="0052451E" w:rsidRPr="0012187D" w:rsidRDefault="0012187D" w:rsidP="0012187D">
      <w:pPr>
        <w:pStyle w:val="BodyText"/>
      </w:pPr>
      <w:bookmarkStart w:id="54" w:name="_Toc168480879"/>
      <w:bookmarkStart w:id="55" w:name="_Toc259198309"/>
      <w:bookmarkStart w:id="56" w:name="_Toc321229270"/>
      <w:r w:rsidRPr="0012187D">
        <w:t>Charged organization rollup in roster is out of scope</w:t>
      </w:r>
    </w:p>
    <w:p w:rsidR="00CC6DDF" w:rsidRPr="00796915" w:rsidRDefault="00CC6DDF" w:rsidP="00CC6DDF">
      <w:pPr>
        <w:pStyle w:val="Heading2"/>
        <w:keepNext w:val="0"/>
        <w:pBdr>
          <w:bottom w:val="dotted" w:sz="2" w:space="1" w:color="auto"/>
        </w:pBdr>
        <w:tabs>
          <w:tab w:val="num" w:pos="540"/>
          <w:tab w:val="num" w:pos="576"/>
        </w:tabs>
        <w:ind w:left="0" w:firstLine="0"/>
      </w:pPr>
      <w:bookmarkStart w:id="57" w:name="_Toc414030073"/>
      <w:r w:rsidRPr="00796915">
        <w:t>Assumptions</w:t>
      </w:r>
      <w:bookmarkEnd w:id="54"/>
      <w:bookmarkEnd w:id="55"/>
      <w:bookmarkEnd w:id="56"/>
      <w:bookmarkEnd w:id="57"/>
    </w:p>
    <w:p w:rsidR="00D72D8E" w:rsidRPr="00340A34" w:rsidRDefault="00B81594" w:rsidP="00340A34">
      <w:pPr>
        <w:pStyle w:val="BodyText"/>
      </w:pPr>
      <w:bookmarkStart w:id="58" w:name="_Toc259536010"/>
      <w:bookmarkStart w:id="59" w:name="_Toc321229271"/>
      <w:r>
        <w:t>NA</w:t>
      </w:r>
    </w:p>
    <w:p w:rsidR="007F5D0F" w:rsidRDefault="007F5D0F" w:rsidP="007F5D0F">
      <w:pPr>
        <w:pStyle w:val="ListParagraph"/>
        <w:widowControl/>
        <w:adjustRightInd/>
        <w:spacing w:line="240" w:lineRule="auto"/>
        <w:jc w:val="left"/>
        <w:textAlignment w:val="auto"/>
        <w:rPr>
          <w:rFonts w:ascii="Verdana" w:hAnsi="Verdana" w:cs="Arial"/>
          <w:sz w:val="20"/>
          <w:szCs w:val="20"/>
        </w:rPr>
      </w:pPr>
    </w:p>
    <w:p w:rsidR="00401554" w:rsidRPr="00B06276" w:rsidRDefault="00401554" w:rsidP="00F805AE">
      <w:pPr>
        <w:pStyle w:val="Heading2"/>
      </w:pPr>
      <w:bookmarkStart w:id="60" w:name="_Toc414030074"/>
      <w:r w:rsidRPr="00B06276">
        <w:t>Glossary</w:t>
      </w:r>
      <w:bookmarkEnd w:id="58"/>
      <w:bookmarkEnd w:id="59"/>
      <w:bookmarkEnd w:id="60"/>
    </w:p>
    <w:tbl>
      <w:tblPr>
        <w:tblW w:w="0" w:type="auto"/>
        <w:tblInd w:w="360" w:type="dxa"/>
        <w:tblBorders>
          <w:top w:val="dotted" w:sz="2" w:space="0" w:color="A6A6A6" w:themeColor="background1" w:themeShade="A6"/>
          <w:left w:val="dotted" w:sz="2" w:space="0" w:color="A6A6A6" w:themeColor="background1" w:themeShade="A6"/>
          <w:bottom w:val="dotted" w:sz="2" w:space="0" w:color="A6A6A6" w:themeColor="background1" w:themeShade="A6"/>
          <w:right w:val="dotted" w:sz="2" w:space="0" w:color="A6A6A6" w:themeColor="background1" w:themeShade="A6"/>
          <w:insideH w:val="dotted" w:sz="2" w:space="0" w:color="A6A6A6" w:themeColor="background1" w:themeShade="A6"/>
          <w:insideV w:val="dotted" w:sz="2" w:space="0" w:color="A6A6A6" w:themeColor="background1" w:themeShade="A6"/>
        </w:tblBorders>
        <w:tblCellMar>
          <w:left w:w="0" w:type="dxa"/>
          <w:right w:w="0" w:type="dxa"/>
        </w:tblCellMar>
        <w:tblLook w:val="01E0" w:firstRow="1" w:lastRow="1" w:firstColumn="1" w:lastColumn="1" w:noHBand="0" w:noVBand="0"/>
      </w:tblPr>
      <w:tblGrid>
        <w:gridCol w:w="2468"/>
        <w:gridCol w:w="6538"/>
      </w:tblGrid>
      <w:tr w:rsidR="00401554" w:rsidRPr="00B06276" w:rsidTr="00B26A76">
        <w:trPr>
          <w:cantSplit/>
          <w:tblHeader/>
        </w:trPr>
        <w:tc>
          <w:tcPr>
            <w:tcW w:w="2532" w:type="dxa"/>
            <w:tcBorders>
              <w:top w:val="dotted" w:sz="2" w:space="0"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tcBorders>
            <w:shd w:val="clear" w:color="auto" w:fill="FBD4B4" w:themeFill="accent6" w:themeFillTint="66"/>
          </w:tcPr>
          <w:p w:rsidR="00401554" w:rsidRPr="00B06276" w:rsidRDefault="00401554" w:rsidP="00401554">
            <w:pPr>
              <w:pStyle w:val="TableTitle"/>
              <w:rPr>
                <w:rFonts w:asciiTheme="minorHAnsi" w:hAnsiTheme="minorHAnsi"/>
              </w:rPr>
            </w:pPr>
            <w:r w:rsidRPr="00B06276">
              <w:rPr>
                <w:rFonts w:asciiTheme="minorHAnsi" w:hAnsiTheme="minorHAnsi"/>
              </w:rPr>
              <w:t>Term</w:t>
            </w:r>
          </w:p>
        </w:tc>
        <w:tc>
          <w:tcPr>
            <w:tcW w:w="6716" w:type="dxa"/>
            <w:tcBorders>
              <w:top w:val="dotted" w:sz="2" w:space="0"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tcBorders>
            <w:shd w:val="clear" w:color="auto" w:fill="FBD4B4" w:themeFill="accent6" w:themeFillTint="66"/>
          </w:tcPr>
          <w:p w:rsidR="00401554" w:rsidRPr="00B06276" w:rsidRDefault="00401554" w:rsidP="00401554">
            <w:pPr>
              <w:pStyle w:val="TableTitle"/>
              <w:rPr>
                <w:rFonts w:asciiTheme="minorHAnsi" w:hAnsiTheme="minorHAnsi"/>
              </w:rPr>
            </w:pPr>
            <w:r w:rsidRPr="00B06276">
              <w:rPr>
                <w:rFonts w:asciiTheme="minorHAnsi" w:hAnsiTheme="minorHAnsi"/>
              </w:rPr>
              <w:t>Definition</w:t>
            </w:r>
          </w:p>
        </w:tc>
      </w:tr>
      <w:tr w:rsidR="00401554" w:rsidRPr="00B06276" w:rsidTr="00B26A76">
        <w:trPr>
          <w:cantSplit/>
        </w:trPr>
        <w:tc>
          <w:tcPr>
            <w:tcW w:w="2532" w:type="dxa"/>
            <w:tcBorders>
              <w:top w:val="dotted" w:sz="2" w:space="0" w:color="808080" w:themeColor="background1" w:themeShade="80"/>
            </w:tcBorders>
          </w:tcPr>
          <w:p w:rsidR="00401554" w:rsidRPr="00B06276" w:rsidRDefault="00401554" w:rsidP="00401554">
            <w:pPr>
              <w:pStyle w:val="TableText"/>
              <w:rPr>
                <w:rFonts w:asciiTheme="minorHAnsi" w:hAnsiTheme="minorHAnsi"/>
              </w:rPr>
            </w:pPr>
          </w:p>
        </w:tc>
        <w:tc>
          <w:tcPr>
            <w:tcW w:w="6716" w:type="dxa"/>
            <w:tcBorders>
              <w:top w:val="dotted" w:sz="2" w:space="0" w:color="808080" w:themeColor="background1" w:themeShade="80"/>
            </w:tcBorders>
          </w:tcPr>
          <w:p w:rsidR="00401554" w:rsidRPr="00B06276" w:rsidRDefault="00401554" w:rsidP="00401554">
            <w:pPr>
              <w:pStyle w:val="TableText"/>
              <w:rPr>
                <w:rFonts w:asciiTheme="minorHAnsi" w:hAnsiTheme="minorHAnsi"/>
              </w:rPr>
            </w:pPr>
          </w:p>
        </w:tc>
      </w:tr>
      <w:tr w:rsidR="00401554" w:rsidRPr="00B06276" w:rsidTr="00B26A76">
        <w:trPr>
          <w:cantSplit/>
        </w:trPr>
        <w:tc>
          <w:tcPr>
            <w:tcW w:w="2532" w:type="dxa"/>
          </w:tcPr>
          <w:p w:rsidR="00401554" w:rsidRPr="00B06276" w:rsidRDefault="00401554" w:rsidP="00401554">
            <w:pPr>
              <w:pStyle w:val="TableText"/>
              <w:rPr>
                <w:rFonts w:asciiTheme="minorHAnsi" w:hAnsiTheme="minorHAnsi"/>
              </w:rPr>
            </w:pPr>
          </w:p>
        </w:tc>
        <w:tc>
          <w:tcPr>
            <w:tcW w:w="6716" w:type="dxa"/>
          </w:tcPr>
          <w:p w:rsidR="00401554" w:rsidRPr="00B06276" w:rsidRDefault="00401554" w:rsidP="00401554">
            <w:pPr>
              <w:pStyle w:val="TableText"/>
              <w:rPr>
                <w:rFonts w:asciiTheme="minorHAnsi" w:hAnsiTheme="minorHAnsi"/>
              </w:rPr>
            </w:pPr>
          </w:p>
        </w:tc>
      </w:tr>
      <w:tr w:rsidR="00401554" w:rsidRPr="00B06276" w:rsidTr="00B26A76">
        <w:trPr>
          <w:cantSplit/>
        </w:trPr>
        <w:tc>
          <w:tcPr>
            <w:tcW w:w="2532" w:type="dxa"/>
          </w:tcPr>
          <w:p w:rsidR="00401554" w:rsidRPr="00B06276" w:rsidRDefault="00401554" w:rsidP="00401554">
            <w:pPr>
              <w:pStyle w:val="TableText"/>
              <w:rPr>
                <w:rFonts w:asciiTheme="minorHAnsi" w:hAnsiTheme="minorHAnsi"/>
              </w:rPr>
            </w:pPr>
          </w:p>
        </w:tc>
        <w:tc>
          <w:tcPr>
            <w:tcW w:w="6716" w:type="dxa"/>
          </w:tcPr>
          <w:p w:rsidR="00401554" w:rsidRPr="00B06276" w:rsidRDefault="00401554" w:rsidP="00401554">
            <w:pPr>
              <w:pStyle w:val="TableText"/>
              <w:rPr>
                <w:rFonts w:asciiTheme="minorHAnsi" w:hAnsiTheme="minorHAnsi"/>
              </w:rPr>
            </w:pPr>
          </w:p>
        </w:tc>
      </w:tr>
      <w:tr w:rsidR="00401554" w:rsidRPr="00B06276" w:rsidTr="00B26A76">
        <w:trPr>
          <w:cantSplit/>
        </w:trPr>
        <w:tc>
          <w:tcPr>
            <w:tcW w:w="2532" w:type="dxa"/>
          </w:tcPr>
          <w:p w:rsidR="00401554" w:rsidRPr="00B06276" w:rsidRDefault="00401554" w:rsidP="00401554">
            <w:pPr>
              <w:pStyle w:val="TableText"/>
              <w:rPr>
                <w:rFonts w:asciiTheme="minorHAnsi" w:hAnsiTheme="minorHAnsi"/>
              </w:rPr>
            </w:pPr>
          </w:p>
        </w:tc>
        <w:tc>
          <w:tcPr>
            <w:tcW w:w="6716" w:type="dxa"/>
          </w:tcPr>
          <w:p w:rsidR="00401554" w:rsidRPr="00B06276" w:rsidRDefault="00401554" w:rsidP="00401554">
            <w:pPr>
              <w:pStyle w:val="TableText"/>
              <w:rPr>
                <w:rFonts w:asciiTheme="minorHAnsi" w:hAnsiTheme="minorHAnsi"/>
              </w:rPr>
            </w:pPr>
          </w:p>
        </w:tc>
      </w:tr>
      <w:tr w:rsidR="00401554" w:rsidRPr="00B06276" w:rsidTr="00B26A76">
        <w:trPr>
          <w:cantSplit/>
        </w:trPr>
        <w:tc>
          <w:tcPr>
            <w:tcW w:w="2532" w:type="dxa"/>
          </w:tcPr>
          <w:p w:rsidR="00401554" w:rsidRPr="00B06276" w:rsidRDefault="00401554" w:rsidP="00401554">
            <w:pPr>
              <w:pStyle w:val="TableText"/>
              <w:rPr>
                <w:rFonts w:asciiTheme="minorHAnsi" w:hAnsiTheme="minorHAnsi"/>
              </w:rPr>
            </w:pPr>
          </w:p>
        </w:tc>
        <w:tc>
          <w:tcPr>
            <w:tcW w:w="6716" w:type="dxa"/>
          </w:tcPr>
          <w:p w:rsidR="00401554" w:rsidRPr="00B06276" w:rsidRDefault="00401554" w:rsidP="00401554">
            <w:pPr>
              <w:pStyle w:val="TableText"/>
              <w:rPr>
                <w:rFonts w:asciiTheme="minorHAnsi" w:hAnsiTheme="minorHAnsi"/>
              </w:rPr>
            </w:pPr>
          </w:p>
        </w:tc>
      </w:tr>
      <w:tr w:rsidR="00401554" w:rsidRPr="00B06276" w:rsidTr="00B26A76">
        <w:trPr>
          <w:cantSplit/>
        </w:trPr>
        <w:tc>
          <w:tcPr>
            <w:tcW w:w="2532" w:type="dxa"/>
          </w:tcPr>
          <w:p w:rsidR="00401554" w:rsidRPr="00B06276" w:rsidRDefault="00401554" w:rsidP="00401554">
            <w:pPr>
              <w:pStyle w:val="TableText"/>
              <w:rPr>
                <w:rFonts w:asciiTheme="minorHAnsi" w:hAnsiTheme="minorHAnsi"/>
              </w:rPr>
            </w:pPr>
          </w:p>
        </w:tc>
        <w:tc>
          <w:tcPr>
            <w:tcW w:w="6716" w:type="dxa"/>
          </w:tcPr>
          <w:p w:rsidR="00401554" w:rsidRPr="00B06276" w:rsidRDefault="00401554" w:rsidP="00401554">
            <w:pPr>
              <w:pStyle w:val="TableText"/>
              <w:rPr>
                <w:rFonts w:asciiTheme="minorHAnsi" w:hAnsiTheme="minorHAnsi"/>
              </w:rPr>
            </w:pPr>
          </w:p>
        </w:tc>
      </w:tr>
      <w:tr w:rsidR="00401554" w:rsidRPr="00B06276" w:rsidTr="00B26A76">
        <w:trPr>
          <w:cantSplit/>
        </w:trPr>
        <w:tc>
          <w:tcPr>
            <w:tcW w:w="2532" w:type="dxa"/>
          </w:tcPr>
          <w:p w:rsidR="00401554" w:rsidRPr="00B06276" w:rsidRDefault="00401554" w:rsidP="00401554">
            <w:pPr>
              <w:pStyle w:val="TableText"/>
              <w:rPr>
                <w:rFonts w:asciiTheme="minorHAnsi" w:hAnsiTheme="minorHAnsi"/>
              </w:rPr>
            </w:pPr>
          </w:p>
        </w:tc>
        <w:tc>
          <w:tcPr>
            <w:tcW w:w="6716" w:type="dxa"/>
          </w:tcPr>
          <w:p w:rsidR="00401554" w:rsidRPr="00B06276" w:rsidRDefault="00401554" w:rsidP="00401554">
            <w:pPr>
              <w:pStyle w:val="TableText"/>
              <w:rPr>
                <w:rFonts w:asciiTheme="minorHAnsi" w:hAnsiTheme="minorHAnsi"/>
              </w:rPr>
            </w:pPr>
          </w:p>
        </w:tc>
      </w:tr>
      <w:tr w:rsidR="00401554" w:rsidRPr="00B06276" w:rsidTr="00B26A76">
        <w:trPr>
          <w:cantSplit/>
        </w:trPr>
        <w:tc>
          <w:tcPr>
            <w:tcW w:w="2532" w:type="dxa"/>
          </w:tcPr>
          <w:p w:rsidR="00401554" w:rsidRPr="00B06276" w:rsidRDefault="00401554" w:rsidP="00401554">
            <w:pPr>
              <w:pStyle w:val="TableText"/>
              <w:rPr>
                <w:rFonts w:asciiTheme="minorHAnsi" w:hAnsiTheme="minorHAnsi"/>
              </w:rPr>
            </w:pPr>
          </w:p>
        </w:tc>
        <w:tc>
          <w:tcPr>
            <w:tcW w:w="6716" w:type="dxa"/>
          </w:tcPr>
          <w:p w:rsidR="00401554" w:rsidRPr="00B06276" w:rsidRDefault="00401554" w:rsidP="00401554">
            <w:pPr>
              <w:pStyle w:val="TableText"/>
              <w:rPr>
                <w:rFonts w:asciiTheme="minorHAnsi" w:hAnsiTheme="minorHAnsi"/>
              </w:rPr>
            </w:pPr>
          </w:p>
        </w:tc>
      </w:tr>
    </w:tbl>
    <w:p w:rsidR="00CC6DDF" w:rsidRDefault="00CC6DDF" w:rsidP="00CC6DDF">
      <w:pPr>
        <w:pStyle w:val="Heading1"/>
        <w:keepNext w:val="0"/>
        <w:pageBreakBefore/>
        <w:pBdr>
          <w:bottom w:val="single" w:sz="4" w:space="1" w:color="auto"/>
        </w:pBdr>
        <w:tabs>
          <w:tab w:val="num" w:pos="432"/>
        </w:tabs>
        <w:spacing w:before="480"/>
        <w:ind w:left="432" w:hanging="432"/>
      </w:pPr>
      <w:bookmarkStart w:id="61" w:name="_Toc259198310"/>
      <w:bookmarkStart w:id="62" w:name="_Toc321229272"/>
      <w:bookmarkStart w:id="63" w:name="_Toc414030075"/>
      <w:bookmarkStart w:id="64" w:name="_Toc259536013"/>
      <w:bookmarkStart w:id="65" w:name="_Toc259536012"/>
      <w:r w:rsidRPr="00796915">
        <w:lastRenderedPageBreak/>
        <w:t>References</w:t>
      </w:r>
      <w:bookmarkEnd w:id="61"/>
      <w:bookmarkEnd w:id="62"/>
      <w:bookmarkEnd w:id="63"/>
    </w:p>
    <w:p w:rsidR="00D04B81" w:rsidRDefault="00D04B81" w:rsidP="00D04B81">
      <w:pPr>
        <w:pStyle w:val="BodyText"/>
      </w:pPr>
    </w:p>
    <w:tbl>
      <w:tblPr>
        <w:tblW w:w="0" w:type="auto"/>
        <w:tblInd w:w="360" w:type="dxa"/>
        <w:tblBorders>
          <w:top w:val="dotted" w:sz="2" w:space="0" w:color="A6A6A6" w:themeColor="background1" w:themeShade="A6"/>
          <w:left w:val="dotted" w:sz="2" w:space="0" w:color="A6A6A6" w:themeColor="background1" w:themeShade="A6"/>
          <w:bottom w:val="dotted" w:sz="2" w:space="0" w:color="A6A6A6" w:themeColor="background1" w:themeShade="A6"/>
          <w:right w:val="dotted" w:sz="2" w:space="0" w:color="A6A6A6" w:themeColor="background1" w:themeShade="A6"/>
          <w:insideH w:val="dotted" w:sz="2" w:space="0" w:color="A6A6A6" w:themeColor="background1" w:themeShade="A6"/>
          <w:insideV w:val="dotted" w:sz="2" w:space="0" w:color="A6A6A6" w:themeColor="background1" w:themeShade="A6"/>
        </w:tblBorders>
        <w:tblCellMar>
          <w:left w:w="0" w:type="dxa"/>
          <w:right w:w="0" w:type="dxa"/>
        </w:tblCellMar>
        <w:tblLook w:val="01E0" w:firstRow="1" w:lastRow="1" w:firstColumn="1" w:lastColumn="1" w:noHBand="0" w:noVBand="0"/>
      </w:tblPr>
      <w:tblGrid>
        <w:gridCol w:w="4143"/>
        <w:gridCol w:w="4863"/>
      </w:tblGrid>
      <w:tr w:rsidR="00D04B81" w:rsidRPr="00B06276" w:rsidTr="006D1F03">
        <w:trPr>
          <w:cantSplit/>
          <w:tblHeader/>
        </w:trPr>
        <w:tc>
          <w:tcPr>
            <w:tcW w:w="4143" w:type="dxa"/>
            <w:tcBorders>
              <w:top w:val="dotted" w:sz="2" w:space="0"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tcBorders>
            <w:shd w:val="clear" w:color="auto" w:fill="FBD4B4" w:themeFill="accent6" w:themeFillTint="66"/>
          </w:tcPr>
          <w:p w:rsidR="00D04B81" w:rsidRPr="00B06276" w:rsidRDefault="00D04B81" w:rsidP="00CE4286">
            <w:pPr>
              <w:pStyle w:val="TableTitle"/>
              <w:rPr>
                <w:rFonts w:asciiTheme="minorHAnsi" w:hAnsiTheme="minorHAnsi"/>
              </w:rPr>
            </w:pPr>
            <w:r w:rsidRPr="00CC6DDF">
              <w:rPr>
                <w:rFonts w:asciiTheme="minorHAnsi" w:hAnsiTheme="minorHAnsi"/>
              </w:rPr>
              <w:t>Document File Name</w:t>
            </w:r>
          </w:p>
        </w:tc>
        <w:tc>
          <w:tcPr>
            <w:tcW w:w="4863" w:type="dxa"/>
            <w:tcBorders>
              <w:top w:val="dotted" w:sz="2" w:space="0"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tcBorders>
            <w:shd w:val="clear" w:color="auto" w:fill="FBD4B4" w:themeFill="accent6" w:themeFillTint="66"/>
          </w:tcPr>
          <w:p w:rsidR="00D04B81" w:rsidRPr="00B06276" w:rsidRDefault="00D04B81" w:rsidP="00CE4286">
            <w:pPr>
              <w:pStyle w:val="TableTitle"/>
              <w:rPr>
                <w:rFonts w:asciiTheme="minorHAnsi" w:hAnsiTheme="minorHAnsi"/>
              </w:rPr>
            </w:pPr>
            <w:r w:rsidRPr="00CC6DDF">
              <w:rPr>
                <w:rFonts w:asciiTheme="minorHAnsi" w:hAnsiTheme="minorHAnsi"/>
              </w:rPr>
              <w:t>Document Title</w:t>
            </w:r>
          </w:p>
        </w:tc>
      </w:tr>
      <w:tr w:rsidR="00D04B81" w:rsidRPr="00B06276" w:rsidTr="006D1F03">
        <w:trPr>
          <w:cantSplit/>
        </w:trPr>
        <w:tc>
          <w:tcPr>
            <w:tcW w:w="4143" w:type="dxa"/>
            <w:tcBorders>
              <w:top w:val="dotted" w:sz="2" w:space="0" w:color="808080" w:themeColor="background1" w:themeShade="80"/>
            </w:tcBorders>
          </w:tcPr>
          <w:p w:rsidR="00D04B81" w:rsidRPr="00B06276" w:rsidRDefault="00D04B81" w:rsidP="00CE4286">
            <w:pPr>
              <w:pStyle w:val="TableText"/>
              <w:rPr>
                <w:rFonts w:asciiTheme="minorHAnsi" w:hAnsiTheme="minorHAnsi"/>
              </w:rPr>
            </w:pPr>
          </w:p>
        </w:tc>
        <w:tc>
          <w:tcPr>
            <w:tcW w:w="4863" w:type="dxa"/>
            <w:tcBorders>
              <w:top w:val="dotted" w:sz="2" w:space="0" w:color="808080" w:themeColor="background1" w:themeShade="80"/>
            </w:tcBorders>
          </w:tcPr>
          <w:p w:rsidR="006D1F03" w:rsidRPr="00B06276" w:rsidRDefault="006D1F03" w:rsidP="00CE4286">
            <w:pPr>
              <w:pStyle w:val="TableText"/>
              <w:rPr>
                <w:rFonts w:asciiTheme="minorHAnsi" w:hAnsiTheme="minorHAnsi"/>
              </w:rPr>
            </w:pPr>
          </w:p>
        </w:tc>
      </w:tr>
      <w:tr w:rsidR="00D04B81" w:rsidRPr="00B06276" w:rsidTr="006D1F03">
        <w:trPr>
          <w:cantSplit/>
        </w:trPr>
        <w:tc>
          <w:tcPr>
            <w:tcW w:w="4143" w:type="dxa"/>
          </w:tcPr>
          <w:p w:rsidR="00D04B81" w:rsidRPr="00B06276" w:rsidRDefault="00D04B81" w:rsidP="00CE4286">
            <w:pPr>
              <w:pStyle w:val="TableText"/>
              <w:rPr>
                <w:rFonts w:asciiTheme="minorHAnsi" w:hAnsiTheme="minorHAnsi"/>
              </w:rPr>
            </w:pPr>
          </w:p>
        </w:tc>
        <w:tc>
          <w:tcPr>
            <w:tcW w:w="4863" w:type="dxa"/>
          </w:tcPr>
          <w:p w:rsidR="00D04B81" w:rsidRPr="00B06276" w:rsidRDefault="00D04B81" w:rsidP="00CE4286">
            <w:pPr>
              <w:pStyle w:val="TableText"/>
              <w:rPr>
                <w:rFonts w:asciiTheme="minorHAnsi" w:hAnsiTheme="minorHAnsi"/>
              </w:rPr>
            </w:pPr>
          </w:p>
        </w:tc>
      </w:tr>
      <w:tr w:rsidR="00D04B81" w:rsidRPr="00B06276" w:rsidTr="006D1F03">
        <w:trPr>
          <w:cantSplit/>
        </w:trPr>
        <w:tc>
          <w:tcPr>
            <w:tcW w:w="4143" w:type="dxa"/>
          </w:tcPr>
          <w:p w:rsidR="00D04B81" w:rsidRPr="00B06276" w:rsidRDefault="00D04B81" w:rsidP="00CE4286">
            <w:pPr>
              <w:pStyle w:val="TableText"/>
              <w:rPr>
                <w:rFonts w:asciiTheme="minorHAnsi" w:hAnsiTheme="minorHAnsi"/>
              </w:rPr>
            </w:pPr>
          </w:p>
        </w:tc>
        <w:tc>
          <w:tcPr>
            <w:tcW w:w="4863" w:type="dxa"/>
          </w:tcPr>
          <w:p w:rsidR="00D04B81" w:rsidRPr="00B06276" w:rsidRDefault="00D04B81" w:rsidP="00CE4286">
            <w:pPr>
              <w:pStyle w:val="TableText"/>
              <w:rPr>
                <w:rFonts w:asciiTheme="minorHAnsi" w:hAnsiTheme="minorHAnsi"/>
              </w:rPr>
            </w:pPr>
          </w:p>
        </w:tc>
      </w:tr>
      <w:tr w:rsidR="00D04B81" w:rsidRPr="00B06276" w:rsidTr="006D1F03">
        <w:trPr>
          <w:cantSplit/>
        </w:trPr>
        <w:tc>
          <w:tcPr>
            <w:tcW w:w="4143" w:type="dxa"/>
          </w:tcPr>
          <w:p w:rsidR="00D04B81" w:rsidRPr="00B06276" w:rsidRDefault="00D04B81" w:rsidP="00CE4286">
            <w:pPr>
              <w:pStyle w:val="TableText"/>
              <w:rPr>
                <w:rFonts w:asciiTheme="minorHAnsi" w:hAnsiTheme="minorHAnsi"/>
              </w:rPr>
            </w:pPr>
          </w:p>
        </w:tc>
        <w:tc>
          <w:tcPr>
            <w:tcW w:w="4863" w:type="dxa"/>
          </w:tcPr>
          <w:p w:rsidR="00D04B81" w:rsidRPr="00B06276" w:rsidRDefault="00D04B81" w:rsidP="00CE4286">
            <w:pPr>
              <w:pStyle w:val="TableText"/>
              <w:rPr>
                <w:rFonts w:asciiTheme="minorHAnsi" w:hAnsiTheme="minorHAnsi"/>
              </w:rPr>
            </w:pPr>
          </w:p>
        </w:tc>
      </w:tr>
      <w:tr w:rsidR="00D04B81" w:rsidRPr="00B06276" w:rsidTr="006D1F03">
        <w:trPr>
          <w:cantSplit/>
        </w:trPr>
        <w:tc>
          <w:tcPr>
            <w:tcW w:w="4143" w:type="dxa"/>
          </w:tcPr>
          <w:p w:rsidR="00D04B81" w:rsidRPr="00B06276" w:rsidRDefault="00D04B81" w:rsidP="00CE4286">
            <w:pPr>
              <w:pStyle w:val="TableText"/>
              <w:rPr>
                <w:rFonts w:asciiTheme="minorHAnsi" w:hAnsiTheme="minorHAnsi"/>
              </w:rPr>
            </w:pPr>
          </w:p>
        </w:tc>
        <w:tc>
          <w:tcPr>
            <w:tcW w:w="4863" w:type="dxa"/>
          </w:tcPr>
          <w:p w:rsidR="00D04B81" w:rsidRPr="00B06276" w:rsidRDefault="00D04B81" w:rsidP="00CE4286">
            <w:pPr>
              <w:pStyle w:val="TableText"/>
              <w:rPr>
                <w:rFonts w:asciiTheme="minorHAnsi" w:hAnsiTheme="minorHAnsi"/>
              </w:rPr>
            </w:pPr>
          </w:p>
        </w:tc>
      </w:tr>
      <w:tr w:rsidR="00D04B81" w:rsidRPr="00B06276" w:rsidTr="006D1F03">
        <w:trPr>
          <w:cantSplit/>
        </w:trPr>
        <w:tc>
          <w:tcPr>
            <w:tcW w:w="4143" w:type="dxa"/>
          </w:tcPr>
          <w:p w:rsidR="00D04B81" w:rsidRPr="00B06276" w:rsidRDefault="00D04B81" w:rsidP="00CE4286">
            <w:pPr>
              <w:pStyle w:val="TableText"/>
              <w:rPr>
                <w:rFonts w:asciiTheme="minorHAnsi" w:hAnsiTheme="minorHAnsi"/>
              </w:rPr>
            </w:pPr>
          </w:p>
        </w:tc>
        <w:tc>
          <w:tcPr>
            <w:tcW w:w="4863" w:type="dxa"/>
          </w:tcPr>
          <w:p w:rsidR="00D04B81" w:rsidRPr="00B06276" w:rsidRDefault="00D04B81" w:rsidP="00CE4286">
            <w:pPr>
              <w:pStyle w:val="TableText"/>
              <w:rPr>
                <w:rFonts w:asciiTheme="minorHAnsi" w:hAnsiTheme="minorHAnsi"/>
              </w:rPr>
            </w:pPr>
          </w:p>
        </w:tc>
      </w:tr>
      <w:tr w:rsidR="00D04B81" w:rsidRPr="00B06276" w:rsidTr="006D1F03">
        <w:trPr>
          <w:cantSplit/>
        </w:trPr>
        <w:tc>
          <w:tcPr>
            <w:tcW w:w="4143" w:type="dxa"/>
          </w:tcPr>
          <w:p w:rsidR="00D04B81" w:rsidRPr="00B06276" w:rsidRDefault="00D04B81" w:rsidP="00CE4286">
            <w:pPr>
              <w:pStyle w:val="TableText"/>
              <w:rPr>
                <w:rFonts w:asciiTheme="minorHAnsi" w:hAnsiTheme="minorHAnsi"/>
              </w:rPr>
            </w:pPr>
          </w:p>
        </w:tc>
        <w:tc>
          <w:tcPr>
            <w:tcW w:w="4863" w:type="dxa"/>
          </w:tcPr>
          <w:p w:rsidR="00D04B81" w:rsidRPr="00B06276" w:rsidRDefault="00D04B81" w:rsidP="00CE4286">
            <w:pPr>
              <w:pStyle w:val="TableText"/>
              <w:rPr>
                <w:rFonts w:asciiTheme="minorHAnsi" w:hAnsiTheme="minorHAnsi"/>
              </w:rPr>
            </w:pPr>
          </w:p>
        </w:tc>
      </w:tr>
      <w:tr w:rsidR="00D04B81" w:rsidRPr="00B06276" w:rsidTr="006D1F03">
        <w:trPr>
          <w:cantSplit/>
        </w:trPr>
        <w:tc>
          <w:tcPr>
            <w:tcW w:w="4143" w:type="dxa"/>
          </w:tcPr>
          <w:p w:rsidR="00D04B81" w:rsidRPr="00B06276" w:rsidRDefault="00D04B81" w:rsidP="00CE4286">
            <w:pPr>
              <w:pStyle w:val="TableText"/>
              <w:rPr>
                <w:rFonts w:asciiTheme="minorHAnsi" w:hAnsiTheme="minorHAnsi"/>
              </w:rPr>
            </w:pPr>
          </w:p>
        </w:tc>
        <w:tc>
          <w:tcPr>
            <w:tcW w:w="4863" w:type="dxa"/>
          </w:tcPr>
          <w:p w:rsidR="00D04B81" w:rsidRPr="00B06276" w:rsidRDefault="00D04B81" w:rsidP="00CE4286">
            <w:pPr>
              <w:pStyle w:val="TableText"/>
              <w:rPr>
                <w:rFonts w:asciiTheme="minorHAnsi" w:hAnsiTheme="minorHAnsi"/>
              </w:rPr>
            </w:pPr>
          </w:p>
        </w:tc>
      </w:tr>
    </w:tbl>
    <w:p w:rsidR="00D04B81" w:rsidRDefault="00D04B81" w:rsidP="00D04B81">
      <w:pPr>
        <w:pStyle w:val="BodyText"/>
      </w:pPr>
    </w:p>
    <w:p w:rsidR="00CC6DDF" w:rsidRDefault="00CC6DDF" w:rsidP="00CC6DDF">
      <w:pPr>
        <w:pStyle w:val="Heading1"/>
        <w:keepNext w:val="0"/>
        <w:pageBreakBefore/>
        <w:pBdr>
          <w:bottom w:val="single" w:sz="4" w:space="1" w:color="auto"/>
        </w:pBdr>
        <w:tabs>
          <w:tab w:val="num" w:pos="432"/>
        </w:tabs>
        <w:spacing w:before="480"/>
        <w:ind w:left="432" w:hanging="432"/>
        <w:rPr>
          <w:i/>
          <w:iCs/>
        </w:rPr>
      </w:pPr>
      <w:bookmarkStart w:id="66" w:name="_Toc321229274"/>
      <w:bookmarkStart w:id="67" w:name="_Toc414030076"/>
      <w:bookmarkEnd w:id="64"/>
      <w:bookmarkEnd w:id="65"/>
      <w:r w:rsidRPr="00CC6DDF">
        <w:lastRenderedPageBreak/>
        <w:t>Solution</w:t>
      </w:r>
      <w:r w:rsidRPr="00CC6DDF">
        <w:rPr>
          <w:i/>
          <w:iCs/>
        </w:rPr>
        <w:t xml:space="preserve"> Overview</w:t>
      </w:r>
      <w:bookmarkEnd w:id="66"/>
      <w:bookmarkEnd w:id="67"/>
    </w:p>
    <w:p w:rsidR="00F47A52" w:rsidRDefault="00D35186" w:rsidP="00A071F8">
      <w:pPr>
        <w:pStyle w:val="BodyText"/>
      </w:pPr>
      <w:r>
        <w:t xml:space="preserve">This feature </w:t>
      </w:r>
      <w:r w:rsidR="008518EB">
        <w:t>is for associating an organization with a learner registration</w:t>
      </w:r>
      <w:r w:rsidR="0079768B">
        <w:t>.</w:t>
      </w:r>
      <w:r w:rsidR="008518EB">
        <w:t xml:space="preserve"> This feature includes : </w:t>
      </w:r>
    </w:p>
    <w:p w:rsidR="008518EB" w:rsidRPr="00E7356C" w:rsidRDefault="008518EB" w:rsidP="00E520B2">
      <w:pPr>
        <w:pStyle w:val="BodyText"/>
        <w:numPr>
          <w:ilvl w:val="0"/>
          <w:numId w:val="11"/>
        </w:numPr>
        <w:rPr>
          <w:rFonts w:asciiTheme="minorHAnsi" w:hAnsiTheme="minorHAnsi" w:cs="Arial"/>
        </w:rPr>
      </w:pPr>
      <w:r w:rsidRPr="008518EB">
        <w:t>Provide a domain level setting to enable/disable the charged organization feature</w:t>
      </w:r>
    </w:p>
    <w:p w:rsidR="008518EB" w:rsidRPr="008518EB" w:rsidRDefault="008518EB" w:rsidP="00E520B2">
      <w:pPr>
        <w:pStyle w:val="BodyText"/>
        <w:numPr>
          <w:ilvl w:val="0"/>
          <w:numId w:val="11"/>
        </w:numPr>
      </w:pPr>
      <w:r w:rsidRPr="008518EB">
        <w:t>A New role permission will be introduced.</w:t>
      </w:r>
    </w:p>
    <w:p w:rsidR="008518EB" w:rsidRPr="008518EB" w:rsidRDefault="008518EB" w:rsidP="00E520B2">
      <w:pPr>
        <w:pStyle w:val="BodyText"/>
        <w:numPr>
          <w:ilvl w:val="0"/>
          <w:numId w:val="11"/>
        </w:numPr>
      </w:pPr>
      <w:r w:rsidRPr="008518EB">
        <w:t>When enabled, the charged organization column will be shown in the roster page.</w:t>
      </w:r>
    </w:p>
    <w:p w:rsidR="008518EB" w:rsidRPr="008518EB" w:rsidRDefault="008518EB" w:rsidP="00E520B2">
      <w:pPr>
        <w:pStyle w:val="BodyText"/>
        <w:numPr>
          <w:ilvl w:val="0"/>
          <w:numId w:val="11"/>
        </w:numPr>
      </w:pPr>
      <w:r w:rsidRPr="008518EB">
        <w:t>If the domain level setting is enabled and the user has the role permission, the user will be able to update the charged org of the selected records from the roster.</w:t>
      </w:r>
    </w:p>
    <w:p w:rsidR="008518EB" w:rsidRPr="008518EB" w:rsidRDefault="008518EB" w:rsidP="00E520B2">
      <w:pPr>
        <w:pStyle w:val="BodyText"/>
        <w:numPr>
          <w:ilvl w:val="0"/>
          <w:numId w:val="11"/>
        </w:numPr>
      </w:pPr>
      <w:r w:rsidRPr="008518EB">
        <w:t>A button will be provided to browse for the organizations for the administrator in the roster.</w:t>
      </w:r>
    </w:p>
    <w:p w:rsidR="008518EB" w:rsidRPr="008518EB" w:rsidRDefault="008518EB" w:rsidP="00E520B2">
      <w:pPr>
        <w:pStyle w:val="BodyText"/>
        <w:numPr>
          <w:ilvl w:val="0"/>
          <w:numId w:val="11"/>
        </w:numPr>
      </w:pPr>
      <w:r w:rsidRPr="008518EB">
        <w:t>Validation will be performed while deleting for the organization.</w:t>
      </w:r>
    </w:p>
    <w:p w:rsidR="008518EB" w:rsidRDefault="008518EB" w:rsidP="00E520B2">
      <w:pPr>
        <w:pStyle w:val="BodyText"/>
        <w:numPr>
          <w:ilvl w:val="0"/>
          <w:numId w:val="11"/>
        </w:numPr>
      </w:pPr>
      <w:r w:rsidRPr="008518EB">
        <w:t>The above functions should be applicable for admin as well as instructor roster.</w:t>
      </w:r>
    </w:p>
    <w:p w:rsidR="00CC6DDF" w:rsidRDefault="00CC6DDF" w:rsidP="00CC6DDF">
      <w:pPr>
        <w:pStyle w:val="Heading1"/>
        <w:keepNext w:val="0"/>
        <w:pageBreakBefore/>
        <w:pBdr>
          <w:bottom w:val="single" w:sz="4" w:space="1" w:color="auto"/>
        </w:pBdr>
        <w:tabs>
          <w:tab w:val="num" w:pos="432"/>
        </w:tabs>
        <w:spacing w:before="480"/>
        <w:ind w:left="432" w:hanging="432"/>
      </w:pPr>
      <w:bookmarkStart w:id="68" w:name="_Toc259198312"/>
      <w:bookmarkStart w:id="69" w:name="_Toc321229275"/>
      <w:bookmarkStart w:id="70" w:name="_Toc414030079"/>
      <w:r w:rsidRPr="00796915">
        <w:lastRenderedPageBreak/>
        <w:t>Design Overview</w:t>
      </w:r>
      <w:bookmarkEnd w:id="68"/>
      <w:bookmarkEnd w:id="69"/>
      <w:bookmarkEnd w:id="70"/>
    </w:p>
    <w:p w:rsidR="00587635" w:rsidRDefault="00500754" w:rsidP="007B2FB0">
      <w:pPr>
        <w:pStyle w:val="Heading2"/>
        <w:widowControl/>
        <w:adjustRightInd/>
        <w:spacing w:line="240" w:lineRule="auto"/>
        <w:jc w:val="left"/>
        <w:textAlignment w:val="auto"/>
      </w:pPr>
      <w:bookmarkStart w:id="71" w:name="_Toc432956426"/>
      <w:bookmarkStart w:id="72" w:name="_Toc212047495"/>
      <w:bookmarkStart w:id="73" w:name="_Toc355252932"/>
      <w:bookmarkStart w:id="74" w:name="_Toc321320332"/>
      <w:r w:rsidRPr="00500754">
        <w:t xml:space="preserve">Domain level setting (enable/disable the charged </w:t>
      </w:r>
      <w:r>
        <w:t xml:space="preserve">   </w:t>
      </w:r>
      <w:r w:rsidRPr="00500754">
        <w:t>organization feature)</w:t>
      </w:r>
      <w:bookmarkEnd w:id="71"/>
    </w:p>
    <w:p w:rsidR="004B7996" w:rsidRPr="004B7996" w:rsidRDefault="00FF40F5" w:rsidP="00FF40F5">
      <w:pPr>
        <w:pStyle w:val="Heading3"/>
      </w:pPr>
      <w:bookmarkStart w:id="75" w:name="_Toc422302629"/>
      <w:r w:rsidRPr="00A6618E">
        <w:t>Overview of Design</w:t>
      </w:r>
      <w:bookmarkEnd w:id="75"/>
    </w:p>
    <w:p w:rsidR="00186B42" w:rsidRDefault="00186B42" w:rsidP="002E675C">
      <w:pPr>
        <w:pStyle w:val="BodyText"/>
      </w:pPr>
      <w:r w:rsidRPr="00186B42">
        <w:t xml:space="preserve">Create a domain level setting that will be used to enable / disable the charged organization feature.  This setting should be accessible by an administrator under System </w:t>
      </w:r>
      <w:r w:rsidRPr="00186B42">
        <w:sym w:font="Wingdings" w:char="F0E0"/>
      </w:r>
      <w:r w:rsidRPr="00186B42">
        <w:t xml:space="preserve"> Domain Settings </w:t>
      </w:r>
      <w:r w:rsidRPr="00186B42">
        <w:sym w:font="Wingdings" w:char="F0E0"/>
      </w:r>
      <w:r w:rsidRPr="00186B42">
        <w:t xml:space="preserve"> Basic Settings</w:t>
      </w:r>
    </w:p>
    <w:p w:rsidR="002E675C" w:rsidRDefault="002E675C" w:rsidP="002E675C">
      <w:pPr>
        <w:pStyle w:val="BodyText"/>
      </w:pPr>
    </w:p>
    <w:p w:rsidR="002E675C" w:rsidRPr="002E675C" w:rsidRDefault="002E675C" w:rsidP="002E675C">
      <w:pPr>
        <w:pStyle w:val="BodyText"/>
      </w:pPr>
      <w:r w:rsidRPr="002E675C">
        <w:t>If the setting is enabled at a domain:</w:t>
      </w:r>
    </w:p>
    <w:p w:rsidR="002E675C" w:rsidRPr="002E675C" w:rsidRDefault="002E675C" w:rsidP="00E520B2">
      <w:pPr>
        <w:pStyle w:val="BodyText"/>
        <w:numPr>
          <w:ilvl w:val="0"/>
          <w:numId w:val="12"/>
        </w:numPr>
      </w:pPr>
      <w:r w:rsidRPr="002E675C">
        <w:t>Charged Organization field will be shown in the roster if admin/instructor has role permissions.</w:t>
      </w:r>
    </w:p>
    <w:p w:rsidR="002E675C" w:rsidRPr="002E675C" w:rsidRDefault="002E675C" w:rsidP="00E520B2">
      <w:pPr>
        <w:pStyle w:val="BodyText"/>
        <w:numPr>
          <w:ilvl w:val="0"/>
          <w:numId w:val="12"/>
        </w:numPr>
      </w:pPr>
      <w:r w:rsidRPr="002E675C">
        <w:t>Charged Organization will be stored during learner registration for learners in the domain.</w:t>
      </w:r>
    </w:p>
    <w:p w:rsidR="00F473BB" w:rsidRDefault="00F473BB" w:rsidP="00F473BB">
      <w:pPr>
        <w:pStyle w:val="Heading3"/>
      </w:pPr>
      <w:bookmarkStart w:id="76" w:name="_Toc422302630"/>
      <w:r w:rsidRPr="00A6618E">
        <w:t>UI design</w:t>
      </w:r>
      <w:bookmarkEnd w:id="76"/>
    </w:p>
    <w:p w:rsidR="00136755" w:rsidRDefault="00136755" w:rsidP="00136755">
      <w:pPr>
        <w:pStyle w:val="BodyText23"/>
      </w:pPr>
      <w:r>
        <w:t>enterprise/ui/virtual_dir/App_GlobalResources/L_MNT_BasicSettings.resx</w:t>
      </w:r>
    </w:p>
    <w:p w:rsidR="00136755" w:rsidRPr="00136755" w:rsidRDefault="00136755" w:rsidP="00136755">
      <w:pPr>
        <w:pStyle w:val="BodyText23"/>
      </w:pPr>
      <w:r>
        <w:t>enterprise/ui/virtual_dir/app/maintenance/MNT_BasicSettings.aspx.js</w:t>
      </w:r>
    </w:p>
    <w:p w:rsidR="00D41EAF" w:rsidRDefault="00D41EAF" w:rsidP="00D41EAF">
      <w:pPr>
        <w:pStyle w:val="Heading3"/>
      </w:pPr>
      <w:r w:rsidRPr="00A6618E">
        <w:t>DB design</w:t>
      </w:r>
    </w:p>
    <w:p w:rsidR="003D1E1B" w:rsidRPr="003D1E1B" w:rsidRDefault="003D1E1B" w:rsidP="003D1E1B">
      <w:pPr>
        <w:pStyle w:val="BodyText23"/>
      </w:pPr>
      <w:r>
        <w:t>None</w:t>
      </w:r>
    </w:p>
    <w:p w:rsidR="007A522E" w:rsidRDefault="007A522E" w:rsidP="007A522E">
      <w:pPr>
        <w:pStyle w:val="Heading3"/>
      </w:pPr>
      <w:bookmarkStart w:id="77" w:name="_Toc422302632"/>
      <w:r w:rsidRPr="00A6618E">
        <w:t>Impact on other areas of product</w:t>
      </w:r>
      <w:bookmarkEnd w:id="77"/>
    </w:p>
    <w:p w:rsidR="00A5438A" w:rsidRPr="00A5438A" w:rsidRDefault="00A5438A" w:rsidP="00A5438A">
      <w:pPr>
        <w:pStyle w:val="BodyText23"/>
      </w:pPr>
      <w:r>
        <w:t>None</w:t>
      </w:r>
    </w:p>
    <w:p w:rsidR="007A522E" w:rsidRDefault="007A522E" w:rsidP="007A522E">
      <w:pPr>
        <w:pStyle w:val="Heading3"/>
      </w:pPr>
      <w:bookmarkStart w:id="78" w:name="_Toc422302633"/>
      <w:r w:rsidRPr="00A6618E">
        <w:t>UX Mockup</w:t>
      </w:r>
      <w:bookmarkEnd w:id="78"/>
    </w:p>
    <w:p w:rsidR="00121999" w:rsidRDefault="00121999" w:rsidP="00121999">
      <w:pPr>
        <w:pStyle w:val="BodyText23"/>
      </w:pPr>
    </w:p>
    <w:p w:rsidR="00121999" w:rsidRPr="00121999" w:rsidRDefault="00121999" w:rsidP="00121999">
      <w:pPr>
        <w:pStyle w:val="BodyText23"/>
      </w:pPr>
      <w:ins w:id="79" w:author="Ashok Babu Gullapalli" w:date="2015-10-16T22:02:00Z">
        <w:del w:id="80" w:author="Tina Fesenmyer" w:date="2015-10-29T15:49:00Z">
          <w:r w:rsidDel="00BB737A">
            <w:rPr>
              <w:rFonts w:asciiTheme="minorHAnsi" w:hAnsiTheme="minorHAnsi"/>
              <w:noProof/>
              <w:lang w:val="en-IN" w:eastAsia="en-IN"/>
            </w:rPr>
            <w:drawing>
              <wp:inline distT="0" distB="0" distL="0" distR="0" wp14:anchorId="7D48B6EE" wp14:editId="699ED6D3">
                <wp:extent cx="5943600" cy="20116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del>
      </w:ins>
    </w:p>
    <w:p w:rsidR="002E675C" w:rsidRPr="00186B42" w:rsidRDefault="002E675C" w:rsidP="00F473BB">
      <w:pPr>
        <w:pStyle w:val="BodyText"/>
      </w:pPr>
    </w:p>
    <w:p w:rsidR="00CE5FC2" w:rsidRDefault="00CE5FC2" w:rsidP="00CE5FC2">
      <w:pPr>
        <w:pStyle w:val="BodyText23"/>
        <w:spacing w:before="0" w:after="0" w:line="240" w:lineRule="auto"/>
      </w:pPr>
    </w:p>
    <w:p w:rsidR="00DA211C" w:rsidRDefault="00105C38" w:rsidP="00DA211C">
      <w:pPr>
        <w:pStyle w:val="Heading2"/>
        <w:widowControl/>
        <w:adjustRightInd/>
        <w:spacing w:line="240" w:lineRule="auto"/>
        <w:jc w:val="left"/>
        <w:textAlignment w:val="auto"/>
      </w:pPr>
      <w:bookmarkStart w:id="81" w:name="_Toc212047499"/>
      <w:bookmarkStart w:id="82" w:name="_Toc212047498"/>
      <w:bookmarkEnd w:id="72"/>
      <w:bookmarkEnd w:id="73"/>
      <w:r>
        <w:t>New role permission bit</w:t>
      </w:r>
      <w:r w:rsidR="00DA211C" w:rsidRPr="00500754">
        <w:t xml:space="preserve"> (</w:t>
      </w:r>
      <w:r>
        <w:t>Can edit Charged Organization</w:t>
      </w:r>
      <w:r w:rsidR="00DA211C" w:rsidRPr="00500754">
        <w:t>)</w:t>
      </w:r>
    </w:p>
    <w:p w:rsidR="00DA211C" w:rsidRPr="004B7996" w:rsidRDefault="00DA211C" w:rsidP="00DA211C">
      <w:pPr>
        <w:pStyle w:val="Heading3"/>
      </w:pPr>
      <w:r w:rsidRPr="00A6618E">
        <w:t>Overview of Design</w:t>
      </w:r>
    </w:p>
    <w:p w:rsidR="005F32F4" w:rsidRDefault="005F32F4" w:rsidP="005F32F4">
      <w:pPr>
        <w:pStyle w:val="BodyText"/>
        <w:rPr>
          <w:rFonts w:asciiTheme="minorHAnsi" w:hAnsiTheme="minorHAnsi"/>
        </w:rPr>
      </w:pPr>
      <w:r w:rsidRPr="005F32F4">
        <w:t xml:space="preserve">A new role permission bit “Can edit charged organization” will be added under “Can Manage Others registration” permission. When enabled the charged organization column will be shown in the roster page.  If the domain level setting is enabled and the user has the role permission, the user will be able to view and update the charged organization of the selected records from the roster. </w:t>
      </w:r>
      <w:r w:rsidRPr="002B5F3A">
        <w:rPr>
          <w:rFonts w:asciiTheme="minorHAnsi" w:hAnsiTheme="minorHAnsi"/>
        </w:rPr>
        <w:t xml:space="preserve"> </w:t>
      </w:r>
    </w:p>
    <w:p w:rsidR="00DA211C" w:rsidRDefault="00DA211C" w:rsidP="00DA211C">
      <w:pPr>
        <w:pStyle w:val="BodyText"/>
      </w:pPr>
    </w:p>
    <w:p w:rsidR="00DA211C" w:rsidRDefault="00DA211C" w:rsidP="00DA211C">
      <w:pPr>
        <w:pStyle w:val="Heading3"/>
      </w:pPr>
      <w:r w:rsidRPr="00A6618E">
        <w:t>UI design</w:t>
      </w:r>
    </w:p>
    <w:p w:rsidR="001C6C41" w:rsidRPr="001C6C41" w:rsidRDefault="001C6C41" w:rsidP="001C6C41">
      <w:pPr>
        <w:pStyle w:val="BodyText23"/>
      </w:pPr>
      <w:r w:rsidRPr="001C6C41">
        <w:t>enterprise/ui/lib/Ent.Legacy.Util/ObjConstants.js</w:t>
      </w:r>
    </w:p>
    <w:p w:rsidR="00260AC6" w:rsidRDefault="00260AC6" w:rsidP="00260AC6">
      <w:pPr>
        <w:pStyle w:val="BodyText23"/>
      </w:pPr>
      <w:r>
        <w:t>enterprise/ui/virtual_dir/app/administration/Security/Roles/ADM_EditPermissions.aspx.js</w:t>
      </w:r>
    </w:p>
    <w:p w:rsidR="00DA211C" w:rsidRPr="00136755" w:rsidRDefault="00260AC6" w:rsidP="00260AC6">
      <w:pPr>
        <w:pStyle w:val="BodyText23"/>
      </w:pPr>
      <w:r>
        <w:t>enterprise/ui/virtual_dir/custom/App_GlobalResources/L_ADM_EditPermissions.resx</w:t>
      </w:r>
    </w:p>
    <w:p w:rsidR="00DA211C" w:rsidRDefault="00DA211C" w:rsidP="00DA211C">
      <w:pPr>
        <w:pStyle w:val="Heading3"/>
      </w:pPr>
      <w:r w:rsidRPr="00A6618E">
        <w:t>DB design</w:t>
      </w:r>
    </w:p>
    <w:p w:rsidR="000976FC" w:rsidRDefault="000976FC" w:rsidP="000976FC">
      <w:pPr>
        <w:pStyle w:val="BodyText23"/>
      </w:pPr>
      <w:r>
        <w:t>enterprise/db/Stored_Procedures/LMS/LMS_CNT.aml</w:t>
      </w:r>
    </w:p>
    <w:p w:rsidR="000976FC" w:rsidRDefault="000976FC" w:rsidP="000976FC">
      <w:pPr>
        <w:pStyle w:val="BodyText23"/>
      </w:pPr>
      <w:r>
        <w:t>enterprise/db/Stored_Procedures/LMS/LMS_Roster.aml</w:t>
      </w:r>
    </w:p>
    <w:p w:rsidR="000976FC" w:rsidRDefault="000976FC" w:rsidP="000976FC">
      <w:pPr>
        <w:pStyle w:val="BodyText23"/>
      </w:pPr>
      <w:r>
        <w:t>enterprise/db/Stored_Procedures/LMS/LMS_RosterAdv.aml</w:t>
      </w:r>
    </w:p>
    <w:p w:rsidR="00DA211C" w:rsidRPr="003D1E1B" w:rsidRDefault="000976FC" w:rsidP="000976FC">
      <w:pPr>
        <w:pStyle w:val="BodyText23"/>
      </w:pPr>
      <w:r>
        <w:t>enterprise/db/Stored_Procedures/Obj/OBJ_Reg.aml</w:t>
      </w:r>
    </w:p>
    <w:p w:rsidR="00DA211C" w:rsidRDefault="00DA211C" w:rsidP="00DA211C">
      <w:pPr>
        <w:pStyle w:val="Heading3"/>
      </w:pPr>
      <w:r w:rsidRPr="00A6618E">
        <w:t>Impact on other areas of product</w:t>
      </w:r>
    </w:p>
    <w:p w:rsidR="00DA211C" w:rsidRPr="00A5438A" w:rsidRDefault="00DA211C" w:rsidP="00DA211C">
      <w:pPr>
        <w:pStyle w:val="BodyText23"/>
      </w:pPr>
      <w:r>
        <w:t>None</w:t>
      </w:r>
    </w:p>
    <w:p w:rsidR="00DA211C" w:rsidRDefault="00DA211C" w:rsidP="00DA211C">
      <w:pPr>
        <w:pStyle w:val="Heading3"/>
      </w:pPr>
      <w:r w:rsidRPr="00A6618E">
        <w:lastRenderedPageBreak/>
        <w:t>UX Mockup</w:t>
      </w:r>
    </w:p>
    <w:p w:rsidR="00F00917" w:rsidRDefault="00F00917" w:rsidP="00F00917">
      <w:pPr>
        <w:pStyle w:val="BodyText23"/>
      </w:pPr>
      <w:ins w:id="83" w:author="Ashok Babu Gullapalli" w:date="2015-10-16T22:08:00Z">
        <w:r>
          <w:rPr>
            <w:rFonts w:asciiTheme="minorHAnsi" w:hAnsiTheme="minorHAnsi"/>
            <w:noProof/>
            <w:lang w:val="en-IN" w:eastAsia="en-IN"/>
          </w:rPr>
          <w:drawing>
            <wp:inline distT="0" distB="0" distL="0" distR="0" wp14:anchorId="7E3DBCEC" wp14:editId="2185B1CE">
              <wp:extent cx="5943600" cy="3733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ins>
    </w:p>
    <w:p w:rsidR="001866E3" w:rsidRDefault="001866E3" w:rsidP="00F00917">
      <w:pPr>
        <w:pStyle w:val="BodyText23"/>
      </w:pPr>
    </w:p>
    <w:p w:rsidR="001866E3" w:rsidRDefault="001866E3" w:rsidP="00F00917">
      <w:pPr>
        <w:pStyle w:val="BodyText23"/>
      </w:pPr>
    </w:p>
    <w:p w:rsidR="001866E3" w:rsidRDefault="001866E3" w:rsidP="001866E3">
      <w:pPr>
        <w:pStyle w:val="Heading2"/>
        <w:widowControl/>
        <w:adjustRightInd/>
        <w:spacing w:line="240" w:lineRule="auto"/>
        <w:jc w:val="left"/>
        <w:textAlignment w:val="auto"/>
      </w:pPr>
      <w:bookmarkStart w:id="84" w:name="_Toc432956429"/>
      <w:r>
        <w:t>Roster – Edit Charged Organization field</w:t>
      </w:r>
      <w:bookmarkEnd w:id="84"/>
    </w:p>
    <w:p w:rsidR="001866E3" w:rsidRPr="004B7996" w:rsidRDefault="001866E3" w:rsidP="001866E3">
      <w:pPr>
        <w:pStyle w:val="Heading3"/>
      </w:pPr>
      <w:r w:rsidRPr="00A6618E">
        <w:t>Overview of Design</w:t>
      </w:r>
    </w:p>
    <w:p w:rsidR="00EB08CD" w:rsidRPr="00EB08CD" w:rsidRDefault="00EB08CD" w:rsidP="00EB08CD">
      <w:pPr>
        <w:pStyle w:val="BodyText"/>
      </w:pPr>
      <w:r w:rsidRPr="00EB08CD">
        <w:t xml:space="preserve">If the domain level setting is enabled and the administrator or instructor has the role permission, charged organization field will be shown in ‘Other notes’ view of roster and the admin/instructor will be able to update the charged organization of selected records from the roster. A Browse button will be shown against the Charged Organization field for admin to update the existing charged organization. </w:t>
      </w:r>
    </w:p>
    <w:p w:rsidR="00EB08CD" w:rsidRPr="00486A3D" w:rsidRDefault="00486A3D" w:rsidP="001866E3">
      <w:pPr>
        <w:pStyle w:val="BodyText"/>
      </w:pPr>
      <w:r w:rsidRPr="00486A3D">
        <w:t xml:space="preserve">Charged Organization can be changed to any existing organization (not just the organizations the user is currently associated with), if needed.  This is because a person may be transferring to another department before the actual training date but may not yet be affiliated with that new department in the LMS.  This column needs to be open for editing post registration as well.  However, it should NOT be necessary for the administrator to confirm if the primary organization is the correct association.  This should populate and the administrator will have to choose to edit the organization if they wish to use another.  Whether they are registering one or doing mass roster registrations, there will be no need to confirm the organization.  The learner’s primary organization is always used and the administrator has the </w:t>
      </w:r>
      <w:r w:rsidRPr="00486A3D">
        <w:lastRenderedPageBreak/>
        <w:t>option of changing if they need to.</w:t>
      </w:r>
    </w:p>
    <w:p w:rsidR="001866E3" w:rsidRDefault="001866E3" w:rsidP="001866E3">
      <w:pPr>
        <w:pStyle w:val="BodyText"/>
      </w:pPr>
    </w:p>
    <w:p w:rsidR="001866E3" w:rsidRDefault="001866E3" w:rsidP="001866E3">
      <w:pPr>
        <w:pStyle w:val="Heading3"/>
      </w:pPr>
      <w:r w:rsidRPr="00A6618E">
        <w:t>UI design</w:t>
      </w:r>
    </w:p>
    <w:p w:rsidR="008B6605" w:rsidRDefault="008B6605" w:rsidP="008B6605">
      <w:pPr>
        <w:pStyle w:val="BodyText23"/>
      </w:pPr>
      <w:r>
        <w:t>enterprise/ui/lib/Ent.Legacy.Web.Roster/ObjRosterNotesView.js</w:t>
      </w:r>
    </w:p>
    <w:p w:rsidR="008B6605" w:rsidRDefault="008B6605" w:rsidP="008B6605">
      <w:pPr>
        <w:pStyle w:val="BodyText23"/>
      </w:pPr>
      <w:r>
        <w:t>enterprise/ui/lib/Ent.Legacy.Web.Roster/ObjRosterState.js</w:t>
      </w:r>
    </w:p>
    <w:p w:rsidR="008B6605" w:rsidRDefault="008B6605" w:rsidP="008B6605">
      <w:pPr>
        <w:pStyle w:val="BodyText23"/>
      </w:pPr>
      <w:r>
        <w:t>enterprise/ui/lib/Ent.Legacy.Web.Roster/ObjRosterView.js</w:t>
      </w:r>
    </w:p>
    <w:p w:rsidR="008B6605" w:rsidRDefault="008B6605" w:rsidP="008B6605">
      <w:pPr>
        <w:pStyle w:val="BodyText23"/>
      </w:pPr>
      <w:r>
        <w:t>enterprise/ui/virtual_dir/app/administration/user/organization/LMS_ListViewChargedOrganizations.aspx</w:t>
      </w:r>
    </w:p>
    <w:p w:rsidR="008B6605" w:rsidRDefault="008B6605" w:rsidP="008B6605">
      <w:pPr>
        <w:pStyle w:val="BodyText23"/>
      </w:pPr>
      <w:r>
        <w:t>enterprise/ui/virtual_dir/app/administration/user/organization/LMS_ListViewChargedOrganizations.aspx.js</w:t>
      </w:r>
    </w:p>
    <w:p w:rsidR="008B6605" w:rsidRDefault="008B6605" w:rsidP="008B6605">
      <w:pPr>
        <w:pStyle w:val="BodyText23"/>
      </w:pPr>
      <w:r>
        <w:t>enterprise/ui/virtual_dir/app/management/LMS_ActRoster.aspx</w:t>
      </w:r>
    </w:p>
    <w:p w:rsidR="008B6605" w:rsidRDefault="008B6605" w:rsidP="008B6605">
      <w:pPr>
        <w:pStyle w:val="BodyText23"/>
      </w:pPr>
      <w:r>
        <w:t>enterprise/ui/virtual_dir/app/management/LMS_ActRoster.aspx.js</w:t>
      </w:r>
    </w:p>
    <w:p w:rsidR="001866E3" w:rsidRDefault="008B6605" w:rsidP="008B6605">
      <w:pPr>
        <w:pStyle w:val="BodyText23"/>
      </w:pPr>
      <w:r>
        <w:t>enterprise/ui/virtual_dir/client/js/core/management/LMS_ActRoster.js</w:t>
      </w:r>
    </w:p>
    <w:p w:rsidR="001866E3" w:rsidRDefault="001866E3" w:rsidP="001866E3">
      <w:pPr>
        <w:pStyle w:val="Heading3"/>
      </w:pPr>
      <w:r w:rsidRPr="00A6618E">
        <w:t>DB design</w:t>
      </w:r>
    </w:p>
    <w:p w:rsidR="001866E3" w:rsidRPr="003D1E1B" w:rsidRDefault="00B2088C" w:rsidP="001866E3">
      <w:pPr>
        <w:pStyle w:val="BodyText23"/>
      </w:pPr>
      <w:r>
        <w:t>Charged Organization field will be saved in TBL_TMX_RegistrationTrack.ChargdOrgFK field</w:t>
      </w:r>
    </w:p>
    <w:p w:rsidR="001866E3" w:rsidRDefault="001866E3" w:rsidP="001866E3">
      <w:pPr>
        <w:pStyle w:val="Heading3"/>
      </w:pPr>
      <w:r w:rsidRPr="00A6618E">
        <w:t>Impact on other areas of product</w:t>
      </w:r>
    </w:p>
    <w:p w:rsidR="001866E3" w:rsidRPr="00A5438A" w:rsidRDefault="00B2088C" w:rsidP="001866E3">
      <w:pPr>
        <w:pStyle w:val="BodyText23"/>
      </w:pPr>
      <w:r>
        <w:t>If any learning Activity with no registration required enabled launched directly by learner then no record inserted in TBL_TMX_RegistrationTrack table, but charged organization needs to be saved in TBL_TMX_RegistrationTrack table. So here we need to insert record in  TBL_TMX_RegistrationTrack table for laearning activities with no registration required also.</w:t>
      </w:r>
    </w:p>
    <w:p w:rsidR="001866E3" w:rsidRDefault="001866E3" w:rsidP="001866E3">
      <w:pPr>
        <w:pStyle w:val="Heading3"/>
      </w:pPr>
      <w:r w:rsidRPr="00A6618E">
        <w:lastRenderedPageBreak/>
        <w:t>UX Mockup</w:t>
      </w:r>
    </w:p>
    <w:p w:rsidR="001866E3" w:rsidRDefault="00486A3D" w:rsidP="00F00917">
      <w:pPr>
        <w:pStyle w:val="BodyText23"/>
      </w:pPr>
      <w:ins w:id="85" w:author="Tina Fesenmyer" w:date="2015-10-18T18:26:00Z">
        <w:r w:rsidRPr="000C7B14">
          <w:rPr>
            <w:rFonts w:asciiTheme="minorHAnsi" w:hAnsiTheme="minorHAnsi"/>
            <w:noProof/>
            <w:lang w:val="en-IN" w:eastAsia="en-IN"/>
          </w:rPr>
          <w:drawing>
            <wp:inline distT="0" distB="0" distL="0" distR="0" wp14:anchorId="2835B738" wp14:editId="2FC294D8">
              <wp:extent cx="5943600" cy="2832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32100"/>
                      </a:xfrm>
                      <a:prstGeom prst="rect">
                        <a:avLst/>
                      </a:prstGeom>
                    </pic:spPr>
                  </pic:pic>
                </a:graphicData>
              </a:graphic>
            </wp:inline>
          </w:drawing>
        </w:r>
      </w:ins>
    </w:p>
    <w:p w:rsidR="00486A3D" w:rsidRDefault="00486A3D" w:rsidP="00F00917">
      <w:pPr>
        <w:pStyle w:val="BodyText23"/>
      </w:pPr>
    </w:p>
    <w:p w:rsidR="00486A3D" w:rsidRDefault="00486A3D" w:rsidP="00F00917">
      <w:pPr>
        <w:pStyle w:val="BodyText23"/>
      </w:pPr>
      <w:ins w:id="86" w:author="Ashok Babu Gullapalli" w:date="2015-10-16T22:43:00Z">
        <w:del w:id="87" w:author="Tina Fesenmyer" w:date="2015-10-18T18:26:00Z">
          <w:r w:rsidDel="000C7B14">
            <w:rPr>
              <w:rFonts w:asciiTheme="minorHAnsi" w:hAnsiTheme="minorHAnsi"/>
              <w:noProof/>
              <w:lang w:val="en-IN" w:eastAsia="en-IN"/>
            </w:rPr>
            <w:drawing>
              <wp:inline distT="0" distB="0" distL="0" distR="0" wp14:anchorId="58FD32F9" wp14:editId="04994D08">
                <wp:extent cx="5943600" cy="269910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699107"/>
                        </a:xfrm>
                        <a:prstGeom prst="rect">
                          <a:avLst/>
                        </a:prstGeom>
                        <a:noFill/>
                        <a:ln>
                          <a:noFill/>
                        </a:ln>
                      </pic:spPr>
                    </pic:pic>
                  </a:graphicData>
                </a:graphic>
              </wp:inline>
            </w:drawing>
          </w:r>
        </w:del>
      </w:ins>
    </w:p>
    <w:p w:rsidR="00E87008" w:rsidRDefault="00E87008" w:rsidP="00F00917">
      <w:pPr>
        <w:pStyle w:val="BodyText23"/>
      </w:pPr>
    </w:p>
    <w:p w:rsidR="00E87008" w:rsidRPr="00F00917" w:rsidRDefault="00E87008" w:rsidP="00F00917">
      <w:pPr>
        <w:pStyle w:val="BodyText23"/>
      </w:pPr>
      <w:ins w:id="88" w:author="Ashok Babu Gullapalli" w:date="2015-10-16T22:57:00Z">
        <w:r>
          <w:rPr>
            <w:rFonts w:asciiTheme="minorHAnsi" w:hAnsiTheme="minorHAnsi"/>
            <w:noProof/>
            <w:lang w:val="en-IN" w:eastAsia="en-IN"/>
          </w:rPr>
          <w:lastRenderedPageBreak/>
          <w:drawing>
            <wp:inline distT="0" distB="0" distL="0" distR="0" wp14:anchorId="27B1D653" wp14:editId="6C77F076">
              <wp:extent cx="5937250" cy="410273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4102735"/>
                      </a:xfrm>
                      <a:prstGeom prst="rect">
                        <a:avLst/>
                      </a:prstGeom>
                      <a:noFill/>
                      <a:ln>
                        <a:noFill/>
                      </a:ln>
                    </pic:spPr>
                  </pic:pic>
                </a:graphicData>
              </a:graphic>
            </wp:inline>
          </w:drawing>
        </w:r>
      </w:ins>
    </w:p>
    <w:p w:rsidR="00F85078" w:rsidRPr="002E2FE9" w:rsidRDefault="00F85078" w:rsidP="00F85078">
      <w:pPr>
        <w:rPr>
          <w:rFonts w:asciiTheme="minorHAnsi" w:hAnsiTheme="minorHAnsi"/>
          <w:sz w:val="20"/>
        </w:rPr>
      </w:pPr>
    </w:p>
    <w:p w:rsidR="00CC6DDF" w:rsidRPr="00796915" w:rsidRDefault="00CC6DDF" w:rsidP="00CC6DDF">
      <w:pPr>
        <w:pStyle w:val="Heading1"/>
        <w:keepNext w:val="0"/>
        <w:pageBreakBefore/>
        <w:pBdr>
          <w:bottom w:val="single" w:sz="4" w:space="1" w:color="auto"/>
        </w:pBdr>
        <w:tabs>
          <w:tab w:val="num" w:pos="432"/>
        </w:tabs>
        <w:spacing w:before="480"/>
        <w:ind w:left="432" w:hanging="432"/>
      </w:pPr>
      <w:bookmarkStart w:id="89" w:name="_Set_language_from"/>
      <w:bookmarkStart w:id="90" w:name="_Toc259198316"/>
      <w:bookmarkStart w:id="91" w:name="_Toc321229279"/>
      <w:bookmarkStart w:id="92" w:name="_Toc414030084"/>
      <w:bookmarkStart w:id="93" w:name="_Toc259536020"/>
      <w:bookmarkEnd w:id="74"/>
      <w:bookmarkEnd w:id="81"/>
      <w:bookmarkEnd w:id="82"/>
      <w:bookmarkEnd w:id="89"/>
      <w:r w:rsidRPr="00796915">
        <w:lastRenderedPageBreak/>
        <w:t>Database Layer</w:t>
      </w:r>
      <w:bookmarkEnd w:id="90"/>
      <w:bookmarkEnd w:id="91"/>
      <w:bookmarkEnd w:id="92"/>
    </w:p>
    <w:p w:rsidR="006F3D4D" w:rsidRDefault="00CC6DDF" w:rsidP="00610A16">
      <w:pPr>
        <w:pStyle w:val="Heading2"/>
        <w:keepNext w:val="0"/>
        <w:pBdr>
          <w:bottom w:val="dotted" w:sz="2" w:space="1" w:color="auto"/>
        </w:pBdr>
        <w:tabs>
          <w:tab w:val="num" w:pos="576"/>
        </w:tabs>
        <w:ind w:left="576" w:hanging="576"/>
      </w:pPr>
      <w:bookmarkStart w:id="94" w:name="_Toc259198317"/>
      <w:bookmarkStart w:id="95" w:name="_Toc321229280"/>
      <w:bookmarkStart w:id="96" w:name="_Toc414030085"/>
      <w:r w:rsidRPr="00796915">
        <w:t>Schema</w:t>
      </w:r>
      <w:bookmarkEnd w:id="94"/>
      <w:bookmarkEnd w:id="95"/>
      <w:bookmarkEnd w:id="96"/>
    </w:p>
    <w:p w:rsidR="00CC6DDF" w:rsidRDefault="00CC6DDF" w:rsidP="00CC6DDF">
      <w:pPr>
        <w:pStyle w:val="Heading2"/>
        <w:keepNext w:val="0"/>
        <w:pBdr>
          <w:bottom w:val="dotted" w:sz="2" w:space="1" w:color="auto"/>
        </w:pBdr>
        <w:tabs>
          <w:tab w:val="num" w:pos="576"/>
        </w:tabs>
        <w:ind w:left="576" w:hanging="576"/>
      </w:pPr>
      <w:bookmarkStart w:id="97" w:name="_Toc259198318"/>
      <w:bookmarkStart w:id="98" w:name="_Toc321229281"/>
      <w:bookmarkStart w:id="99" w:name="_Toc414030086"/>
      <w:r>
        <w:t>ETL Design</w:t>
      </w:r>
      <w:bookmarkEnd w:id="97"/>
      <w:bookmarkEnd w:id="98"/>
      <w:bookmarkEnd w:id="99"/>
      <w:r>
        <w:t xml:space="preserve">  </w:t>
      </w:r>
    </w:p>
    <w:p w:rsidR="00040D8E" w:rsidRPr="007F58C1" w:rsidRDefault="00040D8E" w:rsidP="00040D8E">
      <w:pPr>
        <w:pStyle w:val="BodyText23"/>
        <w:rPr>
          <w:i/>
          <w:iCs/>
          <w:color w:val="808080" w:themeColor="text1" w:themeTint="7F"/>
        </w:rPr>
      </w:pPr>
      <w:bookmarkStart w:id="100" w:name="_Toc259198319"/>
      <w:bookmarkStart w:id="101" w:name="_Toc321229282"/>
      <w:r>
        <w:rPr>
          <w:rStyle w:val="SubtleEmphasis"/>
        </w:rPr>
        <w:t>Not required for this feature</w:t>
      </w:r>
    </w:p>
    <w:p w:rsidR="00CC6DDF" w:rsidRDefault="00CC6DDF" w:rsidP="00CC6DDF">
      <w:pPr>
        <w:pStyle w:val="Heading2"/>
        <w:keepNext w:val="0"/>
        <w:pBdr>
          <w:bottom w:val="dotted" w:sz="2" w:space="1" w:color="auto"/>
        </w:pBdr>
        <w:tabs>
          <w:tab w:val="num" w:pos="576"/>
        </w:tabs>
        <w:ind w:left="576" w:hanging="576"/>
      </w:pPr>
      <w:bookmarkStart w:id="102" w:name="_Toc414030087"/>
      <w:r>
        <w:t>Dataset Design</w:t>
      </w:r>
      <w:bookmarkEnd w:id="100"/>
      <w:bookmarkEnd w:id="101"/>
      <w:bookmarkEnd w:id="102"/>
      <w:r>
        <w:t xml:space="preserve"> </w:t>
      </w:r>
    </w:p>
    <w:p w:rsidR="00CC6DDF" w:rsidRDefault="00CC6DDF" w:rsidP="00CC6DDF">
      <w:pPr>
        <w:pStyle w:val="Heading2"/>
        <w:keepNext w:val="0"/>
        <w:pBdr>
          <w:bottom w:val="dotted" w:sz="2" w:space="1" w:color="auto"/>
        </w:pBdr>
        <w:tabs>
          <w:tab w:val="num" w:pos="576"/>
        </w:tabs>
        <w:ind w:left="576" w:hanging="576"/>
      </w:pPr>
      <w:bookmarkStart w:id="103" w:name="_Toc259198320"/>
      <w:bookmarkStart w:id="104" w:name="_Toc321229283"/>
      <w:bookmarkStart w:id="105" w:name="_Toc414030088"/>
      <w:r>
        <w:t>TI Interface Design</w:t>
      </w:r>
      <w:bookmarkEnd w:id="103"/>
      <w:bookmarkEnd w:id="104"/>
      <w:bookmarkEnd w:id="105"/>
      <w:r>
        <w:t xml:space="preserve"> </w:t>
      </w:r>
    </w:p>
    <w:p w:rsidR="00040D8E" w:rsidRPr="007F58C1" w:rsidRDefault="00040D8E" w:rsidP="00040D8E">
      <w:pPr>
        <w:pStyle w:val="BodyText23"/>
        <w:rPr>
          <w:i/>
          <w:iCs/>
          <w:color w:val="808080" w:themeColor="text1" w:themeTint="7F"/>
        </w:rPr>
      </w:pPr>
      <w:bookmarkStart w:id="106" w:name="_Toc259198321"/>
      <w:bookmarkStart w:id="107" w:name="_Toc321229284"/>
      <w:r>
        <w:rPr>
          <w:rStyle w:val="SubtleEmphasis"/>
        </w:rPr>
        <w:t>Not required for this feature</w:t>
      </w:r>
    </w:p>
    <w:p w:rsidR="00CC6DDF" w:rsidRDefault="00CC6DDF" w:rsidP="00CC6DDF">
      <w:pPr>
        <w:pStyle w:val="Heading2"/>
        <w:keepNext w:val="0"/>
        <w:pBdr>
          <w:bottom w:val="dotted" w:sz="2" w:space="1" w:color="auto"/>
        </w:pBdr>
        <w:tabs>
          <w:tab w:val="num" w:pos="576"/>
        </w:tabs>
        <w:ind w:left="576" w:hanging="576"/>
      </w:pPr>
      <w:bookmarkStart w:id="108" w:name="_Toc414030089"/>
      <w:r>
        <w:t>Common Data Cache</w:t>
      </w:r>
      <w:bookmarkEnd w:id="106"/>
      <w:bookmarkEnd w:id="107"/>
      <w:bookmarkEnd w:id="108"/>
    </w:p>
    <w:p w:rsidR="00040D8E" w:rsidRPr="007F58C1" w:rsidRDefault="00040D8E" w:rsidP="00040D8E">
      <w:pPr>
        <w:pStyle w:val="BodyText23"/>
        <w:rPr>
          <w:i/>
          <w:iCs/>
          <w:color w:val="808080" w:themeColor="text1" w:themeTint="7F"/>
        </w:rPr>
      </w:pPr>
      <w:bookmarkStart w:id="109" w:name="_Toc259198322"/>
      <w:bookmarkStart w:id="110" w:name="_Toc321229285"/>
      <w:r>
        <w:rPr>
          <w:rStyle w:val="SubtleEmphasis"/>
        </w:rPr>
        <w:t>Not required for this feature</w:t>
      </w:r>
    </w:p>
    <w:p w:rsidR="00CC6DDF" w:rsidRDefault="00CC6DDF" w:rsidP="00CC6DDF">
      <w:pPr>
        <w:pStyle w:val="Heading2"/>
        <w:keepNext w:val="0"/>
        <w:pBdr>
          <w:bottom w:val="dotted" w:sz="2" w:space="1" w:color="auto"/>
        </w:pBdr>
        <w:tabs>
          <w:tab w:val="num" w:pos="576"/>
        </w:tabs>
        <w:ind w:left="576" w:hanging="576"/>
      </w:pPr>
      <w:bookmarkStart w:id="111" w:name="_Toc414030090"/>
      <w:r>
        <w:t>Database Triggers</w:t>
      </w:r>
      <w:bookmarkEnd w:id="109"/>
      <w:bookmarkEnd w:id="110"/>
      <w:bookmarkEnd w:id="111"/>
    </w:p>
    <w:p w:rsidR="00CC6DDF" w:rsidRDefault="00CC6DDF" w:rsidP="00CC6DDF">
      <w:pPr>
        <w:pStyle w:val="Heading2"/>
        <w:keepNext w:val="0"/>
        <w:pBdr>
          <w:bottom w:val="dotted" w:sz="2" w:space="1" w:color="auto"/>
        </w:pBdr>
        <w:tabs>
          <w:tab w:val="num" w:pos="576"/>
        </w:tabs>
        <w:ind w:left="576" w:hanging="576"/>
      </w:pPr>
      <w:bookmarkStart w:id="112" w:name="_Toc259198323"/>
      <w:bookmarkStart w:id="113" w:name="_Toc321229286"/>
      <w:bookmarkStart w:id="114" w:name="_Toc414030091"/>
      <w:r>
        <w:t>Workflow Events</w:t>
      </w:r>
      <w:bookmarkEnd w:id="112"/>
      <w:bookmarkEnd w:id="113"/>
      <w:bookmarkEnd w:id="114"/>
    </w:p>
    <w:p w:rsidR="00040D8E" w:rsidRPr="007F58C1" w:rsidRDefault="00040D8E" w:rsidP="00040D8E">
      <w:pPr>
        <w:pStyle w:val="BodyText23"/>
        <w:rPr>
          <w:i/>
          <w:iCs/>
          <w:color w:val="808080" w:themeColor="text1" w:themeTint="7F"/>
        </w:rPr>
      </w:pPr>
      <w:r>
        <w:rPr>
          <w:rStyle w:val="SubtleEmphasis"/>
        </w:rPr>
        <w:t>Not required for this feature</w:t>
      </w:r>
    </w:p>
    <w:p w:rsidR="00CC6DDF" w:rsidRDefault="00CC6DDF" w:rsidP="00CC6DDF">
      <w:pPr>
        <w:pStyle w:val="Heading2"/>
        <w:keepNext w:val="0"/>
        <w:pBdr>
          <w:bottom w:val="dotted" w:sz="2" w:space="1" w:color="auto"/>
        </w:pBdr>
        <w:tabs>
          <w:tab w:val="num" w:pos="576"/>
        </w:tabs>
        <w:ind w:left="576" w:hanging="576"/>
      </w:pPr>
      <w:bookmarkStart w:id="115" w:name="_Toc259198324"/>
      <w:bookmarkStart w:id="116" w:name="_Toc321229287"/>
      <w:bookmarkStart w:id="117" w:name="_Toc414030092"/>
      <w:r>
        <w:t>Common Libraries</w:t>
      </w:r>
      <w:r w:rsidR="00236303">
        <w:t>\</w:t>
      </w:r>
      <w:r>
        <w:t>APIs</w:t>
      </w:r>
      <w:bookmarkEnd w:id="115"/>
      <w:bookmarkEnd w:id="116"/>
      <w:bookmarkEnd w:id="117"/>
    </w:p>
    <w:p w:rsidR="00D6027A" w:rsidRPr="00D6027A" w:rsidRDefault="00D6027A" w:rsidP="00D6027A">
      <w:pPr>
        <w:pStyle w:val="BodyText23"/>
        <w:ind w:left="0"/>
      </w:pPr>
    </w:p>
    <w:p w:rsidR="00401554" w:rsidRPr="00B06276" w:rsidRDefault="00642BF3" w:rsidP="00325A47">
      <w:pPr>
        <w:pStyle w:val="Heading2"/>
        <w:keepNext w:val="0"/>
        <w:pBdr>
          <w:bottom w:val="dotted" w:sz="2" w:space="1" w:color="auto"/>
        </w:pBdr>
        <w:tabs>
          <w:tab w:val="num" w:pos="576"/>
        </w:tabs>
        <w:ind w:left="576" w:hanging="576"/>
      </w:pPr>
      <w:bookmarkStart w:id="118" w:name="_Toc259536022"/>
      <w:bookmarkStart w:id="119" w:name="_Toc321229288"/>
      <w:bookmarkStart w:id="120" w:name="_Toc414030093"/>
      <w:bookmarkEnd w:id="93"/>
      <w:r w:rsidRPr="00B06276">
        <w:t>Dependencies on other P</w:t>
      </w:r>
      <w:r w:rsidR="00401554" w:rsidRPr="00B06276">
        <w:t>roducts</w:t>
      </w:r>
      <w:bookmarkEnd w:id="118"/>
      <w:bookmarkEnd w:id="119"/>
      <w:bookmarkEnd w:id="120"/>
    </w:p>
    <w:p w:rsidR="00401554" w:rsidRPr="00B06276" w:rsidRDefault="00401554" w:rsidP="00401554">
      <w:pPr>
        <w:pStyle w:val="BodyText23"/>
        <w:rPr>
          <w:rFonts w:asciiTheme="minorHAnsi" w:hAnsiTheme="minorHAnsi"/>
        </w:rPr>
      </w:pPr>
    </w:p>
    <w:tbl>
      <w:tblPr>
        <w:tblW w:w="9360" w:type="dxa"/>
        <w:tblInd w:w="360" w:type="dxa"/>
        <w:tblBorders>
          <w:top w:val="dotted" w:sz="2" w:space="0"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insideH w:val="dotted" w:sz="2" w:space="0" w:color="808080" w:themeColor="background1" w:themeShade="80"/>
          <w:insideV w:val="dotted" w:sz="2" w:space="0" w:color="808080" w:themeColor="background1" w:themeShade="80"/>
        </w:tblBorders>
        <w:tblLayout w:type="fixed"/>
        <w:tblCellMar>
          <w:left w:w="0" w:type="dxa"/>
          <w:right w:w="0" w:type="dxa"/>
        </w:tblCellMar>
        <w:tblLook w:val="01E0" w:firstRow="1" w:lastRow="1" w:firstColumn="1" w:lastColumn="1" w:noHBand="0" w:noVBand="0"/>
      </w:tblPr>
      <w:tblGrid>
        <w:gridCol w:w="1350"/>
        <w:gridCol w:w="1440"/>
        <w:gridCol w:w="4770"/>
        <w:gridCol w:w="1800"/>
      </w:tblGrid>
      <w:tr w:rsidR="00401554" w:rsidRPr="00B06276" w:rsidTr="00B226F9">
        <w:trPr>
          <w:cantSplit/>
          <w:tblHeader/>
        </w:trPr>
        <w:tc>
          <w:tcPr>
            <w:tcW w:w="1350" w:type="dxa"/>
            <w:shd w:val="clear" w:color="auto" w:fill="FBD4B4" w:themeFill="accent6" w:themeFillTint="66"/>
          </w:tcPr>
          <w:p w:rsidR="00401554" w:rsidRPr="00B06276" w:rsidRDefault="00401554" w:rsidP="00AF16B4">
            <w:pPr>
              <w:pStyle w:val="TableHeader"/>
              <w:jc w:val="center"/>
              <w:rPr>
                <w:rFonts w:asciiTheme="minorHAnsi" w:hAnsiTheme="minorHAnsi" w:cs="Arial"/>
                <w:sz w:val="20"/>
                <w:szCs w:val="20"/>
              </w:rPr>
            </w:pPr>
            <w:r w:rsidRPr="00B06276">
              <w:rPr>
                <w:rFonts w:asciiTheme="minorHAnsi" w:hAnsiTheme="minorHAnsi" w:cs="Arial"/>
                <w:sz w:val="20"/>
                <w:szCs w:val="20"/>
              </w:rPr>
              <w:t>Dependency#</w:t>
            </w:r>
          </w:p>
        </w:tc>
        <w:tc>
          <w:tcPr>
            <w:tcW w:w="1440" w:type="dxa"/>
            <w:shd w:val="clear" w:color="auto" w:fill="FBD4B4" w:themeFill="accent6" w:themeFillTint="66"/>
          </w:tcPr>
          <w:p w:rsidR="00401554" w:rsidRPr="00B06276" w:rsidRDefault="00401554" w:rsidP="00AF16B4">
            <w:pPr>
              <w:pStyle w:val="TableHeader"/>
              <w:jc w:val="center"/>
              <w:rPr>
                <w:rFonts w:asciiTheme="minorHAnsi" w:hAnsiTheme="minorHAnsi" w:cs="Arial"/>
                <w:sz w:val="20"/>
                <w:szCs w:val="20"/>
              </w:rPr>
            </w:pPr>
            <w:r w:rsidRPr="00B06276">
              <w:rPr>
                <w:rFonts w:asciiTheme="minorHAnsi" w:hAnsiTheme="minorHAnsi" w:cs="Arial"/>
                <w:sz w:val="20"/>
                <w:szCs w:val="20"/>
              </w:rPr>
              <w:t>Product name</w:t>
            </w:r>
          </w:p>
        </w:tc>
        <w:tc>
          <w:tcPr>
            <w:tcW w:w="4770" w:type="dxa"/>
            <w:shd w:val="clear" w:color="auto" w:fill="FBD4B4" w:themeFill="accent6" w:themeFillTint="66"/>
          </w:tcPr>
          <w:p w:rsidR="00401554" w:rsidRPr="00B06276" w:rsidRDefault="00401554" w:rsidP="00AF16B4">
            <w:pPr>
              <w:pStyle w:val="TableHeader"/>
              <w:jc w:val="center"/>
              <w:rPr>
                <w:rFonts w:asciiTheme="minorHAnsi" w:hAnsiTheme="minorHAnsi" w:cs="Arial"/>
                <w:sz w:val="20"/>
                <w:szCs w:val="20"/>
              </w:rPr>
            </w:pPr>
            <w:r w:rsidRPr="00B06276">
              <w:rPr>
                <w:rFonts w:asciiTheme="minorHAnsi" w:hAnsiTheme="minorHAnsi" w:cs="Arial"/>
                <w:sz w:val="20"/>
                <w:szCs w:val="20"/>
              </w:rPr>
              <w:t>Description</w:t>
            </w:r>
          </w:p>
        </w:tc>
        <w:tc>
          <w:tcPr>
            <w:tcW w:w="1800" w:type="dxa"/>
            <w:shd w:val="clear" w:color="auto" w:fill="FBD4B4" w:themeFill="accent6" w:themeFillTint="66"/>
          </w:tcPr>
          <w:p w:rsidR="00401554" w:rsidRPr="00B06276" w:rsidRDefault="00401554" w:rsidP="00AF16B4">
            <w:pPr>
              <w:pStyle w:val="TableHeader"/>
              <w:jc w:val="center"/>
              <w:rPr>
                <w:rFonts w:asciiTheme="minorHAnsi" w:hAnsiTheme="minorHAnsi" w:cs="Arial"/>
                <w:sz w:val="20"/>
                <w:szCs w:val="20"/>
              </w:rPr>
            </w:pPr>
            <w:r w:rsidRPr="00B06276">
              <w:rPr>
                <w:rFonts w:asciiTheme="minorHAnsi" w:hAnsiTheme="minorHAnsi" w:cs="Arial"/>
                <w:sz w:val="20"/>
                <w:szCs w:val="20"/>
              </w:rPr>
              <w:t>Severity</w:t>
            </w:r>
          </w:p>
        </w:tc>
      </w:tr>
      <w:tr w:rsidR="00401554" w:rsidRPr="00B06276" w:rsidTr="00B226F9">
        <w:trPr>
          <w:cantSplit/>
        </w:trPr>
        <w:tc>
          <w:tcPr>
            <w:tcW w:w="1350" w:type="dxa"/>
          </w:tcPr>
          <w:p w:rsidR="00401554" w:rsidRPr="00B06276" w:rsidRDefault="00401554" w:rsidP="00AF16B4">
            <w:pPr>
              <w:pStyle w:val="TableHeader"/>
              <w:rPr>
                <w:rFonts w:asciiTheme="minorHAnsi" w:hAnsiTheme="minorHAnsi"/>
              </w:rPr>
            </w:pPr>
          </w:p>
        </w:tc>
        <w:tc>
          <w:tcPr>
            <w:tcW w:w="1440" w:type="dxa"/>
          </w:tcPr>
          <w:p w:rsidR="00401554" w:rsidRPr="00B06276" w:rsidRDefault="00401554" w:rsidP="00AF16B4">
            <w:pPr>
              <w:pStyle w:val="TableHeader"/>
              <w:rPr>
                <w:rFonts w:asciiTheme="minorHAnsi" w:hAnsiTheme="minorHAnsi"/>
              </w:rPr>
            </w:pPr>
          </w:p>
        </w:tc>
        <w:tc>
          <w:tcPr>
            <w:tcW w:w="4770" w:type="dxa"/>
          </w:tcPr>
          <w:p w:rsidR="00401554" w:rsidRPr="00B06276" w:rsidRDefault="00401554" w:rsidP="00AF16B4">
            <w:pPr>
              <w:pStyle w:val="TableHeader"/>
              <w:rPr>
                <w:rFonts w:asciiTheme="minorHAnsi" w:hAnsiTheme="minorHAnsi"/>
              </w:rPr>
            </w:pPr>
          </w:p>
        </w:tc>
        <w:tc>
          <w:tcPr>
            <w:tcW w:w="1800" w:type="dxa"/>
          </w:tcPr>
          <w:p w:rsidR="00401554" w:rsidRPr="00B06276" w:rsidRDefault="00401554" w:rsidP="00AF16B4">
            <w:pPr>
              <w:pStyle w:val="TableHeader"/>
              <w:rPr>
                <w:rFonts w:asciiTheme="minorHAnsi" w:hAnsiTheme="minorHAnsi"/>
              </w:rPr>
            </w:pPr>
          </w:p>
        </w:tc>
      </w:tr>
      <w:tr w:rsidR="00401554" w:rsidRPr="00B06276" w:rsidTr="00B226F9">
        <w:trPr>
          <w:cantSplit/>
        </w:trPr>
        <w:tc>
          <w:tcPr>
            <w:tcW w:w="1350" w:type="dxa"/>
          </w:tcPr>
          <w:p w:rsidR="00401554" w:rsidRPr="00B06276" w:rsidRDefault="00401554" w:rsidP="00AF16B4">
            <w:pPr>
              <w:pStyle w:val="TableHeader"/>
              <w:rPr>
                <w:rFonts w:asciiTheme="minorHAnsi" w:hAnsiTheme="minorHAnsi"/>
              </w:rPr>
            </w:pPr>
          </w:p>
        </w:tc>
        <w:tc>
          <w:tcPr>
            <w:tcW w:w="1440" w:type="dxa"/>
          </w:tcPr>
          <w:p w:rsidR="00401554" w:rsidRPr="00B06276" w:rsidRDefault="00401554" w:rsidP="00AF16B4">
            <w:pPr>
              <w:pStyle w:val="TableHeader"/>
              <w:rPr>
                <w:rFonts w:asciiTheme="minorHAnsi" w:hAnsiTheme="minorHAnsi"/>
              </w:rPr>
            </w:pPr>
          </w:p>
        </w:tc>
        <w:tc>
          <w:tcPr>
            <w:tcW w:w="4770" w:type="dxa"/>
          </w:tcPr>
          <w:p w:rsidR="00401554" w:rsidRPr="00B06276" w:rsidRDefault="00401554" w:rsidP="00AF16B4">
            <w:pPr>
              <w:pStyle w:val="TableHeader"/>
              <w:rPr>
                <w:rFonts w:asciiTheme="minorHAnsi" w:hAnsiTheme="minorHAnsi"/>
              </w:rPr>
            </w:pPr>
          </w:p>
        </w:tc>
        <w:tc>
          <w:tcPr>
            <w:tcW w:w="1800" w:type="dxa"/>
          </w:tcPr>
          <w:p w:rsidR="00401554" w:rsidRPr="00B06276" w:rsidRDefault="00401554" w:rsidP="00AF16B4">
            <w:pPr>
              <w:pStyle w:val="TableHeader"/>
              <w:rPr>
                <w:rFonts w:asciiTheme="minorHAnsi" w:hAnsiTheme="minorHAnsi"/>
              </w:rPr>
            </w:pPr>
          </w:p>
        </w:tc>
      </w:tr>
      <w:tr w:rsidR="00401554" w:rsidRPr="00B06276" w:rsidTr="00B226F9">
        <w:trPr>
          <w:cantSplit/>
        </w:trPr>
        <w:tc>
          <w:tcPr>
            <w:tcW w:w="1350" w:type="dxa"/>
          </w:tcPr>
          <w:p w:rsidR="00401554" w:rsidRPr="00B06276" w:rsidRDefault="00401554" w:rsidP="00AF16B4">
            <w:pPr>
              <w:pStyle w:val="TableHeader"/>
              <w:rPr>
                <w:rFonts w:asciiTheme="minorHAnsi" w:hAnsiTheme="minorHAnsi"/>
              </w:rPr>
            </w:pPr>
          </w:p>
        </w:tc>
        <w:tc>
          <w:tcPr>
            <w:tcW w:w="1440" w:type="dxa"/>
          </w:tcPr>
          <w:p w:rsidR="00401554" w:rsidRPr="00B06276" w:rsidRDefault="00401554" w:rsidP="00AF16B4">
            <w:pPr>
              <w:pStyle w:val="TableHeader"/>
              <w:rPr>
                <w:rFonts w:asciiTheme="minorHAnsi" w:hAnsiTheme="minorHAnsi"/>
              </w:rPr>
            </w:pPr>
          </w:p>
        </w:tc>
        <w:tc>
          <w:tcPr>
            <w:tcW w:w="4770" w:type="dxa"/>
          </w:tcPr>
          <w:p w:rsidR="00401554" w:rsidRPr="00B06276" w:rsidRDefault="00401554" w:rsidP="00AF16B4">
            <w:pPr>
              <w:pStyle w:val="TableHeader"/>
              <w:rPr>
                <w:rFonts w:asciiTheme="minorHAnsi" w:hAnsiTheme="minorHAnsi"/>
              </w:rPr>
            </w:pPr>
          </w:p>
        </w:tc>
        <w:tc>
          <w:tcPr>
            <w:tcW w:w="1800" w:type="dxa"/>
          </w:tcPr>
          <w:p w:rsidR="00401554" w:rsidRPr="00B06276" w:rsidRDefault="00401554" w:rsidP="00AF16B4">
            <w:pPr>
              <w:pStyle w:val="TableHeader"/>
              <w:rPr>
                <w:rFonts w:asciiTheme="minorHAnsi" w:hAnsiTheme="minorHAnsi"/>
              </w:rPr>
            </w:pPr>
          </w:p>
        </w:tc>
      </w:tr>
    </w:tbl>
    <w:p w:rsidR="00401554" w:rsidRPr="00B06276" w:rsidRDefault="00401554" w:rsidP="00325A47">
      <w:pPr>
        <w:pStyle w:val="Heading2"/>
        <w:keepNext w:val="0"/>
        <w:pBdr>
          <w:bottom w:val="dotted" w:sz="2" w:space="1" w:color="auto"/>
        </w:pBdr>
        <w:tabs>
          <w:tab w:val="num" w:pos="576"/>
        </w:tabs>
        <w:ind w:left="576" w:hanging="576"/>
      </w:pPr>
      <w:bookmarkStart w:id="121" w:name="_Toc259536023"/>
      <w:bookmarkStart w:id="122" w:name="_Toc321229289"/>
      <w:bookmarkStart w:id="123" w:name="_Toc414030094"/>
      <w:r w:rsidRPr="00B06276">
        <w:t>Compliance to Industry Standards</w:t>
      </w:r>
      <w:bookmarkEnd w:id="121"/>
      <w:bookmarkEnd w:id="122"/>
      <w:bookmarkEnd w:id="123"/>
    </w:p>
    <w:p w:rsidR="00401554" w:rsidRPr="00B06276" w:rsidRDefault="00401554" w:rsidP="00401554">
      <w:pPr>
        <w:pStyle w:val="BodyText23"/>
        <w:rPr>
          <w:rFonts w:asciiTheme="minorHAnsi" w:hAnsiTheme="minorHAnsi"/>
        </w:rPr>
      </w:pPr>
      <w:r w:rsidRPr="00B06276">
        <w:rPr>
          <w:rFonts w:asciiTheme="minorHAnsi" w:hAnsiTheme="minorHAnsi"/>
        </w:rPr>
        <w:t>&lt;Are there any standards that we need to be compliant</w:t>
      </w:r>
      <w:r w:rsidR="00E718B1">
        <w:rPr>
          <w:rFonts w:asciiTheme="minorHAnsi" w:hAnsiTheme="minorHAnsi"/>
        </w:rPr>
        <w:t xml:space="preserve"> with</w:t>
      </w:r>
      <w:r w:rsidRPr="00B06276">
        <w:rPr>
          <w:rFonts w:asciiTheme="minorHAnsi" w:hAnsiTheme="minorHAnsi"/>
        </w:rPr>
        <w:t>&gt;</w:t>
      </w:r>
    </w:p>
    <w:tbl>
      <w:tblPr>
        <w:tblW w:w="9360" w:type="dxa"/>
        <w:tblInd w:w="360" w:type="dxa"/>
        <w:tblBorders>
          <w:top w:val="dotted" w:sz="2" w:space="0"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insideH w:val="dotted" w:sz="2" w:space="0" w:color="808080" w:themeColor="background1" w:themeShade="80"/>
          <w:insideV w:val="dotted" w:sz="2" w:space="0" w:color="808080" w:themeColor="background1" w:themeShade="80"/>
        </w:tblBorders>
        <w:tblLayout w:type="fixed"/>
        <w:tblCellMar>
          <w:left w:w="0" w:type="dxa"/>
          <w:right w:w="0" w:type="dxa"/>
        </w:tblCellMar>
        <w:tblLook w:val="01E0" w:firstRow="1" w:lastRow="1" w:firstColumn="1" w:lastColumn="1" w:noHBand="0" w:noVBand="0"/>
      </w:tblPr>
      <w:tblGrid>
        <w:gridCol w:w="1350"/>
        <w:gridCol w:w="1440"/>
        <w:gridCol w:w="4770"/>
        <w:gridCol w:w="1800"/>
      </w:tblGrid>
      <w:tr w:rsidR="00401554" w:rsidRPr="00B06276" w:rsidTr="00B226F9">
        <w:trPr>
          <w:cantSplit/>
          <w:tblHeader/>
        </w:trPr>
        <w:tc>
          <w:tcPr>
            <w:tcW w:w="1350" w:type="dxa"/>
            <w:shd w:val="clear" w:color="auto" w:fill="FBD4B4" w:themeFill="accent6" w:themeFillTint="66"/>
          </w:tcPr>
          <w:p w:rsidR="00401554" w:rsidRPr="00B06276" w:rsidRDefault="00401554" w:rsidP="00AF16B4">
            <w:pPr>
              <w:pStyle w:val="TableHeader"/>
              <w:jc w:val="center"/>
              <w:rPr>
                <w:rFonts w:asciiTheme="minorHAnsi" w:hAnsiTheme="minorHAnsi" w:cs="Arial"/>
                <w:sz w:val="20"/>
                <w:szCs w:val="20"/>
              </w:rPr>
            </w:pPr>
            <w:r w:rsidRPr="00B06276">
              <w:rPr>
                <w:rFonts w:asciiTheme="minorHAnsi" w:hAnsiTheme="minorHAnsi" w:cs="Arial"/>
                <w:sz w:val="20"/>
                <w:szCs w:val="20"/>
              </w:rPr>
              <w:t>Dependency#</w:t>
            </w:r>
          </w:p>
        </w:tc>
        <w:tc>
          <w:tcPr>
            <w:tcW w:w="1440" w:type="dxa"/>
            <w:shd w:val="clear" w:color="auto" w:fill="FBD4B4" w:themeFill="accent6" w:themeFillTint="66"/>
          </w:tcPr>
          <w:p w:rsidR="00401554" w:rsidRPr="00B06276" w:rsidRDefault="00401554" w:rsidP="00AF16B4">
            <w:pPr>
              <w:pStyle w:val="TableHeader"/>
              <w:jc w:val="center"/>
              <w:rPr>
                <w:rFonts w:asciiTheme="minorHAnsi" w:hAnsiTheme="minorHAnsi" w:cs="Arial"/>
                <w:sz w:val="20"/>
                <w:szCs w:val="20"/>
              </w:rPr>
            </w:pPr>
            <w:r w:rsidRPr="00B06276">
              <w:rPr>
                <w:rFonts w:asciiTheme="minorHAnsi" w:hAnsiTheme="minorHAnsi" w:cs="Arial"/>
                <w:sz w:val="20"/>
                <w:szCs w:val="20"/>
              </w:rPr>
              <w:t>Product name</w:t>
            </w:r>
          </w:p>
        </w:tc>
        <w:tc>
          <w:tcPr>
            <w:tcW w:w="4770" w:type="dxa"/>
            <w:shd w:val="clear" w:color="auto" w:fill="FBD4B4" w:themeFill="accent6" w:themeFillTint="66"/>
          </w:tcPr>
          <w:p w:rsidR="00401554" w:rsidRPr="00B06276" w:rsidRDefault="00401554" w:rsidP="00AF16B4">
            <w:pPr>
              <w:pStyle w:val="TableHeader"/>
              <w:jc w:val="center"/>
              <w:rPr>
                <w:rFonts w:asciiTheme="minorHAnsi" w:hAnsiTheme="minorHAnsi" w:cs="Arial"/>
                <w:sz w:val="20"/>
                <w:szCs w:val="20"/>
              </w:rPr>
            </w:pPr>
            <w:r w:rsidRPr="00B06276">
              <w:rPr>
                <w:rFonts w:asciiTheme="minorHAnsi" w:hAnsiTheme="minorHAnsi" w:cs="Arial"/>
                <w:sz w:val="20"/>
                <w:szCs w:val="20"/>
              </w:rPr>
              <w:t>Description</w:t>
            </w:r>
          </w:p>
        </w:tc>
        <w:tc>
          <w:tcPr>
            <w:tcW w:w="1800" w:type="dxa"/>
            <w:shd w:val="clear" w:color="auto" w:fill="FBD4B4" w:themeFill="accent6" w:themeFillTint="66"/>
          </w:tcPr>
          <w:p w:rsidR="00401554" w:rsidRPr="00B06276" w:rsidRDefault="00401554" w:rsidP="00AF16B4">
            <w:pPr>
              <w:pStyle w:val="TableHeader"/>
              <w:jc w:val="center"/>
              <w:rPr>
                <w:rFonts w:asciiTheme="minorHAnsi" w:hAnsiTheme="minorHAnsi" w:cs="Arial"/>
                <w:sz w:val="20"/>
                <w:szCs w:val="20"/>
              </w:rPr>
            </w:pPr>
            <w:r w:rsidRPr="00B06276">
              <w:rPr>
                <w:rFonts w:asciiTheme="minorHAnsi" w:hAnsiTheme="minorHAnsi" w:cs="Arial"/>
                <w:sz w:val="20"/>
                <w:szCs w:val="20"/>
              </w:rPr>
              <w:t>Severity</w:t>
            </w:r>
          </w:p>
        </w:tc>
      </w:tr>
      <w:tr w:rsidR="00401554" w:rsidRPr="00B06276" w:rsidTr="00B226F9">
        <w:trPr>
          <w:cantSplit/>
        </w:trPr>
        <w:tc>
          <w:tcPr>
            <w:tcW w:w="1350" w:type="dxa"/>
          </w:tcPr>
          <w:p w:rsidR="00401554" w:rsidRPr="00B06276" w:rsidRDefault="00401554" w:rsidP="00AF16B4">
            <w:pPr>
              <w:pStyle w:val="TableHeader"/>
              <w:rPr>
                <w:rFonts w:asciiTheme="minorHAnsi" w:hAnsiTheme="minorHAnsi"/>
              </w:rPr>
            </w:pPr>
          </w:p>
        </w:tc>
        <w:tc>
          <w:tcPr>
            <w:tcW w:w="1440" w:type="dxa"/>
          </w:tcPr>
          <w:p w:rsidR="00401554" w:rsidRPr="00B06276" w:rsidRDefault="00401554" w:rsidP="00AF16B4">
            <w:pPr>
              <w:pStyle w:val="TableHeader"/>
              <w:rPr>
                <w:rFonts w:asciiTheme="minorHAnsi" w:hAnsiTheme="minorHAnsi"/>
              </w:rPr>
            </w:pPr>
          </w:p>
        </w:tc>
        <w:tc>
          <w:tcPr>
            <w:tcW w:w="4770" w:type="dxa"/>
          </w:tcPr>
          <w:p w:rsidR="00401554" w:rsidRPr="00B06276" w:rsidRDefault="00401554" w:rsidP="00AF16B4">
            <w:pPr>
              <w:pStyle w:val="TableHeader"/>
              <w:rPr>
                <w:rFonts w:asciiTheme="minorHAnsi" w:hAnsiTheme="minorHAnsi"/>
              </w:rPr>
            </w:pPr>
          </w:p>
        </w:tc>
        <w:tc>
          <w:tcPr>
            <w:tcW w:w="1800" w:type="dxa"/>
          </w:tcPr>
          <w:p w:rsidR="00401554" w:rsidRPr="00B06276" w:rsidRDefault="00401554" w:rsidP="00AF16B4">
            <w:pPr>
              <w:pStyle w:val="TableHeader"/>
              <w:rPr>
                <w:rFonts w:asciiTheme="minorHAnsi" w:hAnsiTheme="minorHAnsi"/>
              </w:rPr>
            </w:pPr>
          </w:p>
        </w:tc>
      </w:tr>
      <w:tr w:rsidR="00401554" w:rsidRPr="00B06276" w:rsidTr="00B226F9">
        <w:trPr>
          <w:cantSplit/>
        </w:trPr>
        <w:tc>
          <w:tcPr>
            <w:tcW w:w="1350" w:type="dxa"/>
          </w:tcPr>
          <w:p w:rsidR="00401554" w:rsidRPr="00B06276" w:rsidRDefault="00401554" w:rsidP="00AF16B4">
            <w:pPr>
              <w:pStyle w:val="TableHeader"/>
              <w:rPr>
                <w:rFonts w:asciiTheme="minorHAnsi" w:hAnsiTheme="minorHAnsi"/>
              </w:rPr>
            </w:pPr>
          </w:p>
        </w:tc>
        <w:tc>
          <w:tcPr>
            <w:tcW w:w="1440" w:type="dxa"/>
          </w:tcPr>
          <w:p w:rsidR="00401554" w:rsidRPr="00B06276" w:rsidRDefault="00401554" w:rsidP="00AF16B4">
            <w:pPr>
              <w:pStyle w:val="TableHeader"/>
              <w:rPr>
                <w:rFonts w:asciiTheme="minorHAnsi" w:hAnsiTheme="minorHAnsi"/>
              </w:rPr>
            </w:pPr>
          </w:p>
        </w:tc>
        <w:tc>
          <w:tcPr>
            <w:tcW w:w="4770" w:type="dxa"/>
          </w:tcPr>
          <w:p w:rsidR="00401554" w:rsidRPr="00B06276" w:rsidRDefault="00401554" w:rsidP="00AF16B4">
            <w:pPr>
              <w:pStyle w:val="TableHeader"/>
              <w:rPr>
                <w:rFonts w:asciiTheme="minorHAnsi" w:hAnsiTheme="minorHAnsi"/>
              </w:rPr>
            </w:pPr>
          </w:p>
        </w:tc>
        <w:tc>
          <w:tcPr>
            <w:tcW w:w="1800" w:type="dxa"/>
          </w:tcPr>
          <w:p w:rsidR="00401554" w:rsidRPr="00B06276" w:rsidRDefault="00401554" w:rsidP="00AF16B4">
            <w:pPr>
              <w:pStyle w:val="TableHeader"/>
              <w:rPr>
                <w:rFonts w:asciiTheme="minorHAnsi" w:hAnsiTheme="minorHAnsi"/>
              </w:rPr>
            </w:pPr>
          </w:p>
        </w:tc>
      </w:tr>
      <w:tr w:rsidR="00401554" w:rsidRPr="00B06276" w:rsidTr="00B226F9">
        <w:trPr>
          <w:cantSplit/>
        </w:trPr>
        <w:tc>
          <w:tcPr>
            <w:tcW w:w="1350" w:type="dxa"/>
          </w:tcPr>
          <w:p w:rsidR="00401554" w:rsidRPr="00B06276" w:rsidRDefault="00401554" w:rsidP="00AF16B4">
            <w:pPr>
              <w:pStyle w:val="TableHeader"/>
              <w:rPr>
                <w:rFonts w:asciiTheme="minorHAnsi" w:hAnsiTheme="minorHAnsi"/>
              </w:rPr>
            </w:pPr>
          </w:p>
        </w:tc>
        <w:tc>
          <w:tcPr>
            <w:tcW w:w="1440" w:type="dxa"/>
          </w:tcPr>
          <w:p w:rsidR="00401554" w:rsidRPr="00B06276" w:rsidRDefault="00401554" w:rsidP="00AF16B4">
            <w:pPr>
              <w:pStyle w:val="TableHeader"/>
              <w:rPr>
                <w:rFonts w:asciiTheme="minorHAnsi" w:hAnsiTheme="minorHAnsi"/>
              </w:rPr>
            </w:pPr>
          </w:p>
        </w:tc>
        <w:tc>
          <w:tcPr>
            <w:tcW w:w="4770" w:type="dxa"/>
          </w:tcPr>
          <w:p w:rsidR="00401554" w:rsidRPr="00B06276" w:rsidRDefault="00401554" w:rsidP="00AF16B4">
            <w:pPr>
              <w:pStyle w:val="TableHeader"/>
              <w:rPr>
                <w:rFonts w:asciiTheme="minorHAnsi" w:hAnsiTheme="minorHAnsi"/>
              </w:rPr>
            </w:pPr>
          </w:p>
        </w:tc>
        <w:tc>
          <w:tcPr>
            <w:tcW w:w="1800" w:type="dxa"/>
          </w:tcPr>
          <w:p w:rsidR="00401554" w:rsidRPr="00B06276" w:rsidRDefault="00401554" w:rsidP="00AF16B4">
            <w:pPr>
              <w:pStyle w:val="TableHeader"/>
              <w:rPr>
                <w:rFonts w:asciiTheme="minorHAnsi" w:hAnsiTheme="minorHAnsi"/>
              </w:rPr>
            </w:pPr>
          </w:p>
        </w:tc>
      </w:tr>
    </w:tbl>
    <w:p w:rsidR="00642BF3" w:rsidRPr="00B06276" w:rsidRDefault="00642BF3" w:rsidP="00642BF3">
      <w:pPr>
        <w:pStyle w:val="BodyText"/>
        <w:rPr>
          <w:rFonts w:asciiTheme="minorHAnsi" w:hAnsiTheme="minorHAnsi" w:cs="Arial"/>
          <w:color w:val="777777"/>
          <w:sz w:val="36"/>
        </w:rPr>
      </w:pPr>
      <w:bookmarkStart w:id="124" w:name="_Toc259536024"/>
      <w:r w:rsidRPr="00B06276">
        <w:rPr>
          <w:rFonts w:asciiTheme="minorHAnsi" w:hAnsiTheme="minorHAnsi"/>
        </w:rPr>
        <w:br w:type="page"/>
      </w:r>
    </w:p>
    <w:p w:rsidR="00D04B81" w:rsidRDefault="00D04B81" w:rsidP="006266F8">
      <w:pPr>
        <w:pStyle w:val="Heading1"/>
        <w:keepNext w:val="0"/>
        <w:pageBreakBefore/>
        <w:pBdr>
          <w:bottom w:val="single" w:sz="4" w:space="1" w:color="auto"/>
        </w:pBdr>
        <w:tabs>
          <w:tab w:val="num" w:pos="432"/>
          <w:tab w:val="center" w:pos="7920"/>
        </w:tabs>
        <w:spacing w:before="480"/>
        <w:ind w:left="432" w:hanging="432"/>
      </w:pPr>
      <w:bookmarkStart w:id="125" w:name="_Toc259198325"/>
      <w:bookmarkStart w:id="126" w:name="_Toc321229290"/>
      <w:bookmarkStart w:id="127" w:name="_Toc414030095"/>
      <w:bookmarkStart w:id="128" w:name="_Toc259536025"/>
      <w:bookmarkEnd w:id="124"/>
      <w:r w:rsidRPr="00796915">
        <w:lastRenderedPageBreak/>
        <w:t>Presentation Layer</w:t>
      </w:r>
      <w:bookmarkEnd w:id="125"/>
      <w:bookmarkEnd w:id="126"/>
      <w:bookmarkEnd w:id="127"/>
    </w:p>
    <w:p w:rsidR="00040D8E" w:rsidRPr="006754E9" w:rsidRDefault="00040D8E" w:rsidP="00040D8E">
      <w:pPr>
        <w:pStyle w:val="BodyText23"/>
        <w:rPr>
          <w:i/>
          <w:iCs/>
          <w:color w:val="808080" w:themeColor="text1" w:themeTint="7F"/>
          <w:lang w:val="fr-FR"/>
        </w:rPr>
      </w:pPr>
    </w:p>
    <w:p w:rsidR="00D04B81" w:rsidRPr="00796915" w:rsidRDefault="00D04B81" w:rsidP="00D04B81">
      <w:pPr>
        <w:pStyle w:val="Heading1"/>
        <w:keepNext w:val="0"/>
        <w:pageBreakBefore/>
        <w:pBdr>
          <w:bottom w:val="single" w:sz="4" w:space="1" w:color="auto"/>
        </w:pBdr>
        <w:tabs>
          <w:tab w:val="num" w:pos="432"/>
        </w:tabs>
        <w:spacing w:before="480"/>
        <w:ind w:left="432" w:hanging="432"/>
      </w:pPr>
      <w:bookmarkStart w:id="129" w:name="_Toc259198336"/>
      <w:bookmarkStart w:id="130" w:name="_Toc321229300"/>
      <w:bookmarkStart w:id="131" w:name="_Toc414030096"/>
      <w:r>
        <w:lastRenderedPageBreak/>
        <w:t>Service</w:t>
      </w:r>
      <w:r w:rsidRPr="00796915">
        <w:t xml:space="preserve"> Layer</w:t>
      </w:r>
      <w:bookmarkEnd w:id="129"/>
      <w:bookmarkEnd w:id="130"/>
      <w:bookmarkEnd w:id="131"/>
    </w:p>
    <w:p w:rsidR="00040D8E" w:rsidRPr="007F58C1" w:rsidRDefault="00040D8E" w:rsidP="00040D8E">
      <w:pPr>
        <w:pStyle w:val="BodyText23"/>
        <w:rPr>
          <w:i/>
          <w:iCs/>
          <w:color w:val="808080" w:themeColor="text1" w:themeTint="7F"/>
        </w:rPr>
      </w:pPr>
      <w:r>
        <w:rPr>
          <w:rStyle w:val="SubtleEmphasis"/>
        </w:rPr>
        <w:t>Not required for this feature</w:t>
      </w:r>
    </w:p>
    <w:p w:rsidR="00D04B81" w:rsidRDefault="00D04B81" w:rsidP="00D04B81">
      <w:pPr>
        <w:pStyle w:val="Heading2"/>
        <w:keepNext w:val="0"/>
        <w:pBdr>
          <w:bottom w:val="dotted" w:sz="2" w:space="1" w:color="auto"/>
        </w:pBdr>
        <w:tabs>
          <w:tab w:val="num" w:pos="576"/>
        </w:tabs>
        <w:ind w:left="576" w:hanging="576"/>
      </w:pPr>
      <w:bookmarkStart w:id="132" w:name="_Toc259198337"/>
      <w:bookmarkStart w:id="133" w:name="_Toc321229301"/>
      <w:bookmarkStart w:id="134" w:name="_Toc414030097"/>
      <w:r>
        <w:t>Services Contract</w:t>
      </w:r>
      <w:bookmarkEnd w:id="132"/>
      <w:bookmarkEnd w:id="133"/>
      <w:bookmarkEnd w:id="134"/>
    </w:p>
    <w:p w:rsidR="00040D8E" w:rsidRPr="007F58C1" w:rsidRDefault="00040D8E" w:rsidP="00040D8E">
      <w:pPr>
        <w:pStyle w:val="BodyText23"/>
        <w:rPr>
          <w:i/>
          <w:iCs/>
          <w:color w:val="808080" w:themeColor="text1" w:themeTint="7F"/>
        </w:rPr>
      </w:pPr>
      <w:bookmarkStart w:id="135" w:name="_Toc259198338"/>
      <w:bookmarkStart w:id="136" w:name="_Toc321229302"/>
      <w:r>
        <w:rPr>
          <w:rStyle w:val="SubtleEmphasis"/>
        </w:rPr>
        <w:t>Not required for this feature</w:t>
      </w:r>
    </w:p>
    <w:p w:rsidR="00D04B81" w:rsidRDefault="00D04B81" w:rsidP="00D04B81">
      <w:pPr>
        <w:pStyle w:val="Heading2"/>
        <w:keepNext w:val="0"/>
        <w:pBdr>
          <w:bottom w:val="dotted" w:sz="2" w:space="1" w:color="auto"/>
        </w:pBdr>
        <w:tabs>
          <w:tab w:val="num" w:pos="576"/>
        </w:tabs>
        <w:ind w:left="576" w:hanging="576"/>
      </w:pPr>
      <w:bookmarkStart w:id="137" w:name="_Toc414030098"/>
      <w:r>
        <w:t>Web Services Design</w:t>
      </w:r>
      <w:bookmarkEnd w:id="135"/>
      <w:bookmarkEnd w:id="136"/>
      <w:bookmarkEnd w:id="137"/>
    </w:p>
    <w:p w:rsidR="00040D8E" w:rsidRPr="007F58C1" w:rsidRDefault="00040D8E" w:rsidP="00040D8E">
      <w:pPr>
        <w:pStyle w:val="BodyText23"/>
        <w:rPr>
          <w:i/>
          <w:iCs/>
          <w:color w:val="808080" w:themeColor="text1" w:themeTint="7F"/>
        </w:rPr>
      </w:pPr>
      <w:bookmarkStart w:id="138" w:name="_Toc259198339"/>
      <w:bookmarkStart w:id="139" w:name="_Toc321229303"/>
      <w:r>
        <w:rPr>
          <w:rStyle w:val="SubtleEmphasis"/>
        </w:rPr>
        <w:t>Not required for this feature</w:t>
      </w:r>
    </w:p>
    <w:p w:rsidR="00D04B81" w:rsidRDefault="00040D8E" w:rsidP="00D04B81">
      <w:pPr>
        <w:pStyle w:val="Heading2"/>
        <w:keepNext w:val="0"/>
        <w:pBdr>
          <w:bottom w:val="dotted" w:sz="2" w:space="1" w:color="auto"/>
        </w:pBdr>
        <w:tabs>
          <w:tab w:val="num" w:pos="576"/>
        </w:tabs>
        <w:ind w:left="576" w:hanging="576"/>
      </w:pPr>
      <w:bookmarkStart w:id="140" w:name="_Toc414030099"/>
      <w:r w:rsidRPr="003E6834">
        <w:t>Data Transfer</w:t>
      </w:r>
      <w:r w:rsidR="00D04B81" w:rsidRPr="003E6834">
        <w:t xml:space="preserve"> Objects</w:t>
      </w:r>
      <w:bookmarkEnd w:id="138"/>
      <w:bookmarkEnd w:id="139"/>
      <w:bookmarkEnd w:id="140"/>
    </w:p>
    <w:p w:rsidR="00040D8E" w:rsidRPr="007F58C1" w:rsidRDefault="00040D8E" w:rsidP="00040D8E">
      <w:pPr>
        <w:pStyle w:val="BodyText23"/>
        <w:rPr>
          <w:i/>
          <w:iCs/>
          <w:color w:val="808080" w:themeColor="text1" w:themeTint="7F"/>
        </w:rPr>
      </w:pPr>
      <w:r>
        <w:rPr>
          <w:rStyle w:val="SubtleEmphasis"/>
        </w:rPr>
        <w:t>Not required for this feature</w:t>
      </w:r>
    </w:p>
    <w:p w:rsidR="00D04B81" w:rsidRDefault="00D04B81" w:rsidP="00D04B81">
      <w:pPr>
        <w:pStyle w:val="Heading2"/>
        <w:keepNext w:val="0"/>
        <w:pBdr>
          <w:bottom w:val="dotted" w:sz="2" w:space="1" w:color="auto"/>
        </w:pBdr>
        <w:tabs>
          <w:tab w:val="num" w:pos="576"/>
        </w:tabs>
        <w:ind w:left="576" w:hanging="576"/>
      </w:pPr>
      <w:bookmarkStart w:id="141" w:name="_Toc259198340"/>
      <w:bookmarkStart w:id="142" w:name="_Toc321229304"/>
      <w:bookmarkStart w:id="143" w:name="_Toc414030100"/>
      <w:r>
        <w:t>Scheduled Jobs</w:t>
      </w:r>
      <w:bookmarkEnd w:id="141"/>
      <w:bookmarkEnd w:id="142"/>
      <w:bookmarkEnd w:id="143"/>
    </w:p>
    <w:p w:rsidR="00040D8E" w:rsidRPr="007F58C1" w:rsidRDefault="00040D8E" w:rsidP="00040D8E">
      <w:pPr>
        <w:pStyle w:val="BodyText23"/>
        <w:rPr>
          <w:i/>
          <w:iCs/>
          <w:color w:val="808080" w:themeColor="text1" w:themeTint="7F"/>
        </w:rPr>
      </w:pPr>
      <w:bookmarkStart w:id="144" w:name="_Toc259198341"/>
      <w:bookmarkStart w:id="145" w:name="_Toc321229305"/>
      <w:r>
        <w:rPr>
          <w:rStyle w:val="SubtleEmphasis"/>
        </w:rPr>
        <w:t>Not required for this feature</w:t>
      </w:r>
    </w:p>
    <w:p w:rsidR="00D04B81" w:rsidRDefault="00D04B81" w:rsidP="00D04B81">
      <w:pPr>
        <w:pStyle w:val="Heading2"/>
        <w:keepNext w:val="0"/>
        <w:pBdr>
          <w:bottom w:val="dotted" w:sz="2" w:space="1" w:color="auto"/>
        </w:pBdr>
        <w:tabs>
          <w:tab w:val="num" w:pos="576"/>
        </w:tabs>
        <w:ind w:left="576" w:hanging="576"/>
      </w:pPr>
      <w:bookmarkStart w:id="146" w:name="_Toc414030101"/>
      <w:r>
        <w:t>Cache</w:t>
      </w:r>
      <w:bookmarkEnd w:id="144"/>
      <w:bookmarkEnd w:id="145"/>
      <w:bookmarkEnd w:id="146"/>
    </w:p>
    <w:p w:rsidR="00040D8E" w:rsidRPr="007F58C1" w:rsidRDefault="00040D8E" w:rsidP="00040D8E">
      <w:pPr>
        <w:pStyle w:val="BodyText23"/>
        <w:rPr>
          <w:i/>
          <w:iCs/>
          <w:color w:val="808080" w:themeColor="text1" w:themeTint="7F"/>
        </w:rPr>
      </w:pPr>
      <w:bookmarkStart w:id="147" w:name="_Toc259198342"/>
      <w:bookmarkStart w:id="148" w:name="_Toc321229306"/>
      <w:r>
        <w:rPr>
          <w:rStyle w:val="SubtleEmphasis"/>
        </w:rPr>
        <w:t>Not required for this feature</w:t>
      </w:r>
    </w:p>
    <w:p w:rsidR="00D04B81" w:rsidRDefault="00D04B81" w:rsidP="00D04B81">
      <w:pPr>
        <w:pStyle w:val="Heading2"/>
        <w:keepNext w:val="0"/>
        <w:pBdr>
          <w:bottom w:val="dotted" w:sz="2" w:space="1" w:color="auto"/>
        </w:pBdr>
        <w:tabs>
          <w:tab w:val="num" w:pos="576"/>
        </w:tabs>
        <w:ind w:left="576" w:hanging="576"/>
      </w:pPr>
      <w:bookmarkStart w:id="149" w:name="_Toc414030102"/>
      <w:r>
        <w:t>Common Libraries</w:t>
      </w:r>
      <w:bookmarkEnd w:id="147"/>
      <w:bookmarkEnd w:id="148"/>
      <w:bookmarkEnd w:id="149"/>
    </w:p>
    <w:p w:rsidR="00040D8E" w:rsidRPr="007F58C1" w:rsidRDefault="00040D8E" w:rsidP="00040D8E">
      <w:pPr>
        <w:pStyle w:val="BodyText23"/>
        <w:rPr>
          <w:i/>
          <w:iCs/>
          <w:color w:val="808080" w:themeColor="text1" w:themeTint="7F"/>
        </w:rPr>
      </w:pPr>
      <w:r>
        <w:rPr>
          <w:rStyle w:val="SubtleEmphasis"/>
        </w:rPr>
        <w:t>Not required for this feature</w:t>
      </w:r>
    </w:p>
    <w:p w:rsidR="00D04B81" w:rsidRPr="005760BA" w:rsidRDefault="00D04B81" w:rsidP="00D04B81">
      <w:pPr>
        <w:pStyle w:val="BodyText23"/>
      </w:pPr>
    </w:p>
    <w:p w:rsidR="00D04B81" w:rsidRDefault="00D04B81" w:rsidP="00D04B81">
      <w:pPr>
        <w:pStyle w:val="Heading1"/>
        <w:keepNext w:val="0"/>
        <w:pageBreakBefore/>
        <w:pBdr>
          <w:bottom w:val="single" w:sz="4" w:space="1" w:color="auto"/>
        </w:pBdr>
        <w:tabs>
          <w:tab w:val="num" w:pos="432"/>
        </w:tabs>
        <w:spacing w:before="480"/>
        <w:ind w:left="432" w:hanging="432"/>
        <w:rPr>
          <w:rFonts w:eastAsiaTheme="majorEastAsia"/>
        </w:rPr>
      </w:pPr>
      <w:bookmarkStart w:id="150" w:name="_Toc259198343"/>
      <w:bookmarkStart w:id="151" w:name="_Toc321229307"/>
      <w:bookmarkStart w:id="152" w:name="_Toc360784641"/>
      <w:bookmarkStart w:id="153" w:name="_Toc414030103"/>
      <w:r>
        <w:rPr>
          <w:rFonts w:eastAsiaTheme="majorEastAsia"/>
        </w:rPr>
        <w:lastRenderedPageBreak/>
        <w:t>Data Access Layer</w:t>
      </w:r>
      <w:bookmarkEnd w:id="150"/>
      <w:bookmarkEnd w:id="151"/>
      <w:bookmarkEnd w:id="152"/>
      <w:bookmarkEnd w:id="153"/>
    </w:p>
    <w:p w:rsidR="00D04B81" w:rsidRDefault="00D04B81" w:rsidP="00D04B81">
      <w:pPr>
        <w:pStyle w:val="Heading2"/>
        <w:keepNext w:val="0"/>
        <w:pBdr>
          <w:bottom w:val="dotted" w:sz="2" w:space="1" w:color="auto"/>
        </w:pBdr>
        <w:tabs>
          <w:tab w:val="num" w:pos="576"/>
        </w:tabs>
        <w:ind w:left="576" w:hanging="576"/>
        <w:rPr>
          <w:rFonts w:eastAsiaTheme="majorEastAsia"/>
        </w:rPr>
      </w:pPr>
      <w:bookmarkStart w:id="154" w:name="_Toc259198346"/>
      <w:bookmarkStart w:id="155" w:name="_Toc321229308"/>
      <w:bookmarkStart w:id="156" w:name="_Toc360784642"/>
      <w:bookmarkStart w:id="157" w:name="_Toc414030104"/>
      <w:r w:rsidRPr="005760BA">
        <w:rPr>
          <w:rFonts w:eastAsiaTheme="majorEastAsia"/>
        </w:rPr>
        <w:t>ORM</w:t>
      </w:r>
      <w:bookmarkEnd w:id="154"/>
      <w:bookmarkEnd w:id="155"/>
      <w:bookmarkEnd w:id="156"/>
      <w:bookmarkEnd w:id="157"/>
      <w:r w:rsidRPr="005760BA">
        <w:rPr>
          <w:rFonts w:eastAsiaTheme="majorEastAsia"/>
        </w:rPr>
        <w:t xml:space="preserve"> </w:t>
      </w:r>
    </w:p>
    <w:p w:rsidR="00040D8E" w:rsidRPr="007F58C1" w:rsidRDefault="00040D8E" w:rsidP="00040D8E">
      <w:pPr>
        <w:pStyle w:val="BodyText23"/>
        <w:rPr>
          <w:i/>
          <w:iCs/>
          <w:color w:val="808080" w:themeColor="text1" w:themeTint="7F"/>
        </w:rPr>
      </w:pPr>
      <w:bookmarkStart w:id="158" w:name="_Toc259198344"/>
      <w:bookmarkStart w:id="159" w:name="_Toc321172941"/>
      <w:r>
        <w:rPr>
          <w:rStyle w:val="SubtleEmphasis"/>
        </w:rPr>
        <w:t>Not required for this feature</w:t>
      </w:r>
    </w:p>
    <w:p w:rsidR="00CD1EB0" w:rsidRPr="00B1665D" w:rsidRDefault="001D609C" w:rsidP="00B1665D">
      <w:pPr>
        <w:pStyle w:val="Heading2"/>
        <w:keepNext w:val="0"/>
        <w:pBdr>
          <w:bottom w:val="dotted" w:sz="2" w:space="1" w:color="auto"/>
        </w:pBdr>
        <w:tabs>
          <w:tab w:val="num" w:pos="576"/>
        </w:tabs>
        <w:ind w:left="576" w:hanging="576"/>
        <w:rPr>
          <w:rFonts w:eastAsiaTheme="majorEastAsia"/>
        </w:rPr>
      </w:pPr>
      <w:bookmarkStart w:id="160" w:name="_Toc360784643"/>
      <w:bookmarkStart w:id="161" w:name="_Toc414030105"/>
      <w:r>
        <w:rPr>
          <w:rFonts w:eastAsiaTheme="majorEastAsia"/>
        </w:rPr>
        <w:t>Stored Procedure</w:t>
      </w:r>
      <w:bookmarkEnd w:id="158"/>
      <w:bookmarkEnd w:id="159"/>
      <w:r w:rsidR="004D0D53">
        <w:rPr>
          <w:rFonts w:eastAsiaTheme="majorEastAsia"/>
        </w:rPr>
        <w:t xml:space="preserve"> Added</w:t>
      </w:r>
      <w:bookmarkEnd w:id="160"/>
      <w:bookmarkEnd w:id="161"/>
    </w:p>
    <w:p w:rsidR="00684B24" w:rsidRDefault="002F6EF9" w:rsidP="00AF7A25">
      <w:pPr>
        <w:pStyle w:val="BodyText23"/>
        <w:ind w:left="0" w:firstLine="432"/>
      </w:pPr>
      <w:r w:rsidRPr="002F6EF9">
        <w:t>Core_NTF_MessageLogic.</w:t>
      </w:r>
      <w:r w:rsidR="009F392B" w:rsidRPr="009F392B">
        <w:t>MobileAccessDisabledNotif</w:t>
      </w:r>
    </w:p>
    <w:p w:rsidR="00D04B81" w:rsidRPr="00796915" w:rsidRDefault="00D04B81" w:rsidP="00D04B81">
      <w:pPr>
        <w:pStyle w:val="BodyText23"/>
        <w:rPr>
          <w:rFonts w:cs="Arial"/>
        </w:rPr>
      </w:pPr>
    </w:p>
    <w:p w:rsidR="00D04B81" w:rsidRDefault="00D04B81" w:rsidP="00D04B81">
      <w:pPr>
        <w:pStyle w:val="Heading1"/>
        <w:keepNext w:val="0"/>
        <w:pageBreakBefore/>
        <w:pBdr>
          <w:bottom w:val="single" w:sz="4" w:space="1" w:color="auto"/>
        </w:pBdr>
        <w:tabs>
          <w:tab w:val="num" w:pos="432"/>
        </w:tabs>
        <w:spacing w:before="480"/>
        <w:ind w:left="432" w:hanging="432"/>
      </w:pPr>
      <w:bookmarkStart w:id="162" w:name="_Toc259198347"/>
      <w:bookmarkStart w:id="163" w:name="_Toc321229317"/>
      <w:bookmarkStart w:id="164" w:name="_Toc414030106"/>
      <w:r>
        <w:lastRenderedPageBreak/>
        <w:t>Integrations</w:t>
      </w:r>
      <w:bookmarkEnd w:id="162"/>
      <w:bookmarkEnd w:id="163"/>
      <w:bookmarkEnd w:id="164"/>
      <w:r>
        <w:t xml:space="preserve"> </w:t>
      </w:r>
    </w:p>
    <w:p w:rsidR="00D04B81" w:rsidRPr="006040E8" w:rsidRDefault="002F6EF9" w:rsidP="00D04B81">
      <w:pPr>
        <w:pStyle w:val="BodyText23"/>
        <w:rPr>
          <w:rStyle w:val="SubtleEmphasis"/>
        </w:rPr>
      </w:pPr>
      <w:r>
        <w:rPr>
          <w:rStyle w:val="SubtleEmphasis"/>
        </w:rPr>
        <w:t>NA</w:t>
      </w:r>
    </w:p>
    <w:p w:rsidR="00FC43D7" w:rsidRDefault="00FC43D7" w:rsidP="00FC43D7">
      <w:pPr>
        <w:pStyle w:val="Heading2"/>
        <w:keepNext w:val="0"/>
        <w:numPr>
          <w:ilvl w:val="1"/>
          <w:numId w:val="10"/>
        </w:numPr>
        <w:pBdr>
          <w:bottom w:val="dotted" w:sz="2" w:space="1" w:color="auto"/>
        </w:pBdr>
        <w:rPr>
          <w:rFonts w:eastAsiaTheme="majorEastAsia"/>
        </w:rPr>
      </w:pPr>
      <w:bookmarkStart w:id="165" w:name="_Toc360784646"/>
      <w:bookmarkStart w:id="166" w:name="_Toc414030107"/>
      <w:r>
        <w:rPr>
          <w:rFonts w:eastAsiaTheme="majorEastAsia"/>
        </w:rPr>
        <w:t>Transaction Scope\Management</w:t>
      </w:r>
      <w:bookmarkEnd w:id="165"/>
      <w:bookmarkEnd w:id="166"/>
    </w:p>
    <w:p w:rsidR="00FC43D7" w:rsidRPr="006040E8" w:rsidRDefault="00FC43D7" w:rsidP="00FC43D7">
      <w:pPr>
        <w:pStyle w:val="BodyText23"/>
        <w:rPr>
          <w:rStyle w:val="SubtleEmphasis"/>
        </w:rPr>
      </w:pPr>
      <w:r>
        <w:rPr>
          <w:rStyle w:val="SubtleEmphasis"/>
        </w:rPr>
        <w:t>How will transaction management happen (from within the Stored proc, in the Web Tier)</w:t>
      </w:r>
    </w:p>
    <w:p w:rsidR="00D04B81" w:rsidRDefault="00D04B81" w:rsidP="00D04B81">
      <w:pPr>
        <w:pStyle w:val="BodyText"/>
      </w:pPr>
    </w:p>
    <w:p w:rsidR="00D04B81" w:rsidRPr="00796915" w:rsidRDefault="00D04B81" w:rsidP="00D04B81">
      <w:pPr>
        <w:pStyle w:val="Heading1"/>
        <w:keepNext w:val="0"/>
        <w:pageBreakBefore/>
        <w:pBdr>
          <w:bottom w:val="single" w:sz="4" w:space="1" w:color="auto"/>
        </w:pBdr>
        <w:tabs>
          <w:tab w:val="num" w:pos="432"/>
        </w:tabs>
        <w:spacing w:before="480"/>
        <w:ind w:left="432" w:hanging="432"/>
      </w:pPr>
      <w:bookmarkStart w:id="167" w:name="_Toc259198348"/>
      <w:bookmarkStart w:id="168" w:name="_Toc321229318"/>
      <w:bookmarkStart w:id="169" w:name="_Toc414030108"/>
      <w:r w:rsidRPr="00796915">
        <w:lastRenderedPageBreak/>
        <w:t>Impact of Existing Process</w:t>
      </w:r>
      <w:bookmarkEnd w:id="167"/>
      <w:bookmarkEnd w:id="168"/>
      <w:bookmarkEnd w:id="169"/>
    </w:p>
    <w:p w:rsidR="00D04B81" w:rsidRDefault="00D04B81" w:rsidP="00D04B81">
      <w:pPr>
        <w:pStyle w:val="Heading2"/>
        <w:keepNext w:val="0"/>
        <w:pBdr>
          <w:bottom w:val="dotted" w:sz="2" w:space="1" w:color="auto"/>
        </w:pBdr>
        <w:tabs>
          <w:tab w:val="num" w:pos="576"/>
        </w:tabs>
        <w:ind w:left="576" w:hanging="576"/>
      </w:pPr>
      <w:bookmarkStart w:id="170" w:name="_Toc236481221"/>
      <w:bookmarkStart w:id="171" w:name="_Toc259198349"/>
      <w:bookmarkStart w:id="172" w:name="_Toc321229319"/>
      <w:bookmarkStart w:id="173" w:name="_Toc414030109"/>
      <w:r w:rsidRPr="00796915">
        <w:t>Notifications</w:t>
      </w:r>
      <w:bookmarkEnd w:id="170"/>
      <w:bookmarkEnd w:id="171"/>
      <w:bookmarkEnd w:id="172"/>
      <w:bookmarkEnd w:id="173"/>
    </w:p>
    <w:p w:rsidR="00D04B81" w:rsidRDefault="00D04B81" w:rsidP="00D04B81">
      <w:pPr>
        <w:pStyle w:val="Heading2"/>
        <w:keepNext w:val="0"/>
        <w:pBdr>
          <w:bottom w:val="dotted" w:sz="2" w:space="1" w:color="auto"/>
        </w:pBdr>
        <w:tabs>
          <w:tab w:val="num" w:pos="576"/>
        </w:tabs>
        <w:ind w:left="576" w:hanging="576"/>
      </w:pPr>
      <w:bookmarkStart w:id="174" w:name="_Toc236481222"/>
      <w:bookmarkStart w:id="175" w:name="_Toc259198350"/>
      <w:bookmarkStart w:id="176" w:name="_Toc321229320"/>
      <w:bookmarkStart w:id="177" w:name="_Toc414030110"/>
      <w:r w:rsidRPr="00796915">
        <w:t>Upgrade</w:t>
      </w:r>
      <w:bookmarkEnd w:id="174"/>
      <w:bookmarkEnd w:id="175"/>
      <w:bookmarkEnd w:id="176"/>
      <w:bookmarkEnd w:id="177"/>
      <w:r w:rsidRPr="00796915">
        <w:t xml:space="preserve"> </w:t>
      </w:r>
    </w:p>
    <w:p w:rsidR="009F289D" w:rsidRPr="006040E8" w:rsidRDefault="009F289D" w:rsidP="009F289D">
      <w:pPr>
        <w:pStyle w:val="BodyText23"/>
        <w:rPr>
          <w:rStyle w:val="SubtleEmphasis"/>
        </w:rPr>
      </w:pPr>
      <w:r>
        <w:rPr>
          <w:rStyle w:val="SubtleEmphasis"/>
        </w:rPr>
        <w:t>NA</w:t>
      </w:r>
    </w:p>
    <w:p w:rsidR="00D04B81" w:rsidRPr="00796915" w:rsidRDefault="00D04B81" w:rsidP="00D04B81">
      <w:pPr>
        <w:pStyle w:val="Heading1"/>
        <w:keepNext w:val="0"/>
        <w:pageBreakBefore/>
        <w:pBdr>
          <w:bottom w:val="single" w:sz="4" w:space="1" w:color="auto"/>
        </w:pBdr>
        <w:tabs>
          <w:tab w:val="num" w:pos="432"/>
        </w:tabs>
        <w:spacing w:before="480"/>
        <w:ind w:left="432" w:hanging="432"/>
      </w:pPr>
      <w:bookmarkStart w:id="178" w:name="_Toc182023449"/>
      <w:bookmarkStart w:id="179" w:name="_Toc236481224"/>
      <w:bookmarkStart w:id="180" w:name="_Toc259198351"/>
      <w:bookmarkStart w:id="181" w:name="_Toc321229321"/>
      <w:bookmarkStart w:id="182" w:name="_Toc414030111"/>
      <w:r w:rsidRPr="00796915">
        <w:lastRenderedPageBreak/>
        <w:t>Design Foundation</w:t>
      </w:r>
      <w:bookmarkEnd w:id="178"/>
      <w:bookmarkEnd w:id="179"/>
      <w:bookmarkEnd w:id="180"/>
      <w:bookmarkEnd w:id="181"/>
      <w:bookmarkEnd w:id="182"/>
    </w:p>
    <w:p w:rsidR="00D04B81" w:rsidRPr="00796915" w:rsidRDefault="00D04B81" w:rsidP="00D04B81">
      <w:pPr>
        <w:pStyle w:val="Instructions"/>
        <w:rPr>
          <w:rFonts w:ascii="Arial" w:hAnsi="Arial" w:cs="Arial"/>
          <w:sz w:val="20"/>
        </w:rPr>
      </w:pPr>
      <w:bookmarkStart w:id="183" w:name="_Toc167293"/>
      <w:r w:rsidRPr="00796915">
        <w:rPr>
          <w:rFonts w:ascii="Arial" w:hAnsi="Arial" w:cs="Arial"/>
          <w:sz w:val="20"/>
        </w:rPr>
        <w:t>The following sections describe the concepts that support the design, or the system foundation. These sections include concepts such as performance, security, and globalization. Detail should be included in these sections to show that they were considered during the design process and considerations for them are accounted for.</w:t>
      </w:r>
    </w:p>
    <w:p w:rsidR="00D04B81" w:rsidRPr="00796915" w:rsidRDefault="00D04B81" w:rsidP="00D04B81">
      <w:pPr>
        <w:pStyle w:val="Heading2"/>
        <w:keepNext w:val="0"/>
        <w:pBdr>
          <w:bottom w:val="dotted" w:sz="2" w:space="1" w:color="auto"/>
        </w:pBdr>
        <w:tabs>
          <w:tab w:val="num" w:pos="576"/>
        </w:tabs>
        <w:ind w:left="576" w:hanging="576"/>
      </w:pPr>
      <w:bookmarkStart w:id="184" w:name="_Toc182023450"/>
      <w:bookmarkStart w:id="185" w:name="_Toc236481225"/>
      <w:bookmarkStart w:id="186" w:name="_Toc259198352"/>
      <w:bookmarkStart w:id="187" w:name="_Toc321229322"/>
      <w:bookmarkStart w:id="188" w:name="_Toc414030112"/>
      <w:r w:rsidRPr="00796915">
        <w:t>Performance and Scalability</w:t>
      </w:r>
      <w:bookmarkEnd w:id="184"/>
      <w:bookmarkEnd w:id="185"/>
      <w:bookmarkEnd w:id="186"/>
      <w:bookmarkEnd w:id="187"/>
      <w:bookmarkEnd w:id="188"/>
    </w:p>
    <w:p w:rsidR="00D04B81" w:rsidRPr="00796915" w:rsidRDefault="00D04B81" w:rsidP="00D04B81">
      <w:pPr>
        <w:pStyle w:val="Instructions"/>
        <w:rPr>
          <w:rFonts w:ascii="Arial" w:hAnsi="Arial" w:cs="Arial"/>
          <w:sz w:val="20"/>
        </w:rPr>
      </w:pPr>
      <w:r w:rsidRPr="00796915">
        <w:rPr>
          <w:rFonts w:ascii="Arial" w:hAnsi="Arial" w:cs="Arial"/>
          <w:sz w:val="20"/>
        </w:rPr>
        <w:t>Explain how performance and scalability issues are addressed in the design. Identify possible bottlenecks in the design and ways to address them.  If possible, state the scalability goal for this design, such as 1000 concurrent-users per web server.</w:t>
      </w:r>
    </w:p>
    <w:p w:rsidR="00D04B81" w:rsidRPr="00796915" w:rsidRDefault="00D04B81" w:rsidP="00681823">
      <w:pPr>
        <w:numPr>
          <w:ilvl w:val="0"/>
          <w:numId w:val="9"/>
        </w:numPr>
        <w:spacing w:before="120" w:after="0"/>
        <w:rPr>
          <w:rFonts w:ascii="Arial" w:hAnsi="Arial" w:cs="Arial"/>
          <w:sz w:val="20"/>
        </w:rPr>
      </w:pPr>
      <w:r w:rsidRPr="00796915">
        <w:rPr>
          <w:rFonts w:ascii="Arial" w:hAnsi="Arial" w:cs="Arial"/>
          <w:sz w:val="20"/>
        </w:rPr>
        <w:t>How will the design scale as the number of concurrent users increase</w:t>
      </w:r>
    </w:p>
    <w:p w:rsidR="00D04B81" w:rsidRPr="00796915" w:rsidRDefault="00D04B81" w:rsidP="00681823">
      <w:pPr>
        <w:numPr>
          <w:ilvl w:val="0"/>
          <w:numId w:val="9"/>
        </w:numPr>
        <w:spacing w:before="120" w:after="0"/>
        <w:rPr>
          <w:rFonts w:ascii="Arial" w:hAnsi="Arial" w:cs="Arial"/>
          <w:sz w:val="20"/>
        </w:rPr>
      </w:pPr>
      <w:r w:rsidRPr="00796915">
        <w:rPr>
          <w:rFonts w:ascii="Arial" w:hAnsi="Arial" w:cs="Arial"/>
          <w:sz w:val="20"/>
        </w:rPr>
        <w:t>How will the database design scale as the number of records increase</w:t>
      </w:r>
    </w:p>
    <w:p w:rsidR="00D04B81" w:rsidRPr="00796915" w:rsidRDefault="00D04B81" w:rsidP="00681823">
      <w:pPr>
        <w:numPr>
          <w:ilvl w:val="0"/>
          <w:numId w:val="9"/>
        </w:numPr>
        <w:spacing w:before="120" w:after="0"/>
        <w:rPr>
          <w:rFonts w:ascii="Arial" w:hAnsi="Arial" w:cs="Arial"/>
          <w:sz w:val="20"/>
        </w:rPr>
      </w:pPr>
      <w:r w:rsidRPr="00796915">
        <w:rPr>
          <w:rFonts w:ascii="Arial" w:hAnsi="Arial" w:cs="Arial"/>
          <w:sz w:val="20"/>
        </w:rPr>
        <w:t>How does the design scale in a web farm environment</w:t>
      </w:r>
    </w:p>
    <w:p w:rsidR="00D04B81" w:rsidRPr="00796915" w:rsidRDefault="00D04B81" w:rsidP="00681823">
      <w:pPr>
        <w:numPr>
          <w:ilvl w:val="0"/>
          <w:numId w:val="9"/>
        </w:numPr>
        <w:spacing w:before="120" w:after="0"/>
        <w:rPr>
          <w:rFonts w:ascii="Arial" w:hAnsi="Arial" w:cs="Arial"/>
          <w:sz w:val="20"/>
        </w:rPr>
      </w:pPr>
      <w:r w:rsidRPr="00796915">
        <w:rPr>
          <w:rFonts w:ascii="Arial" w:hAnsi="Arial" w:cs="Arial"/>
          <w:sz w:val="20"/>
        </w:rPr>
        <w:t>Does the design use any asynchronous processes to reduce the immediate load on web server</w:t>
      </w:r>
    </w:p>
    <w:p w:rsidR="00D04B81" w:rsidRPr="00796915" w:rsidRDefault="00D04B81" w:rsidP="00D04B81">
      <w:pPr>
        <w:pStyle w:val="Heading2"/>
        <w:keepNext w:val="0"/>
        <w:pBdr>
          <w:bottom w:val="dotted" w:sz="2" w:space="1" w:color="auto"/>
        </w:pBdr>
        <w:tabs>
          <w:tab w:val="num" w:pos="576"/>
        </w:tabs>
        <w:ind w:left="576" w:hanging="576"/>
      </w:pPr>
      <w:bookmarkStart w:id="189" w:name="_Toc167289"/>
      <w:bookmarkStart w:id="190" w:name="_Toc182023451"/>
      <w:bookmarkStart w:id="191" w:name="_Toc236481226"/>
      <w:bookmarkStart w:id="192" w:name="_Toc259198353"/>
      <w:bookmarkStart w:id="193" w:name="_Toc321229323"/>
      <w:bookmarkStart w:id="194" w:name="_Toc414030113"/>
      <w:r w:rsidRPr="00796915">
        <w:t>Security</w:t>
      </w:r>
      <w:bookmarkEnd w:id="189"/>
      <w:bookmarkEnd w:id="190"/>
      <w:bookmarkEnd w:id="191"/>
      <w:bookmarkEnd w:id="192"/>
      <w:bookmarkEnd w:id="193"/>
      <w:bookmarkEnd w:id="194"/>
    </w:p>
    <w:p w:rsidR="00D04B81" w:rsidRPr="00796915" w:rsidRDefault="00D04B81" w:rsidP="00D04B81">
      <w:pPr>
        <w:pStyle w:val="Instructions"/>
        <w:ind w:left="576"/>
        <w:rPr>
          <w:rFonts w:ascii="Arial" w:hAnsi="Arial" w:cs="Arial"/>
          <w:sz w:val="20"/>
        </w:rPr>
      </w:pPr>
      <w:r>
        <w:rPr>
          <w:rFonts w:ascii="Arial" w:hAnsi="Arial" w:cs="Arial"/>
          <w:sz w:val="20"/>
        </w:rPr>
        <w:t>Enter security related changes</w:t>
      </w:r>
    </w:p>
    <w:p w:rsidR="00D04B81" w:rsidRPr="00796915" w:rsidRDefault="00D04B81" w:rsidP="00D04B81">
      <w:pPr>
        <w:pStyle w:val="Heading2"/>
        <w:keepNext w:val="0"/>
        <w:pBdr>
          <w:bottom w:val="dotted" w:sz="2" w:space="1" w:color="auto"/>
        </w:pBdr>
        <w:tabs>
          <w:tab w:val="num" w:pos="576"/>
        </w:tabs>
        <w:ind w:left="576" w:hanging="576"/>
      </w:pPr>
      <w:bookmarkStart w:id="195" w:name="_Toc167290"/>
      <w:bookmarkStart w:id="196" w:name="_Toc182023452"/>
      <w:bookmarkStart w:id="197" w:name="_Toc236481227"/>
      <w:bookmarkStart w:id="198" w:name="_Toc259198354"/>
      <w:bookmarkStart w:id="199" w:name="_Toc321229324"/>
      <w:bookmarkStart w:id="200" w:name="_Toc414030114"/>
      <w:r w:rsidRPr="00796915">
        <w:t>Globalization</w:t>
      </w:r>
      <w:bookmarkEnd w:id="195"/>
      <w:bookmarkEnd w:id="196"/>
      <w:bookmarkEnd w:id="197"/>
      <w:bookmarkEnd w:id="198"/>
      <w:bookmarkEnd w:id="199"/>
      <w:bookmarkEnd w:id="200"/>
    </w:p>
    <w:p w:rsidR="00D04B81" w:rsidRPr="00796915" w:rsidRDefault="00D04B81" w:rsidP="00D04B81">
      <w:pPr>
        <w:pStyle w:val="Instructions"/>
        <w:ind w:left="576"/>
        <w:rPr>
          <w:rFonts w:ascii="Arial" w:hAnsi="Arial" w:cs="Arial"/>
          <w:sz w:val="20"/>
        </w:rPr>
      </w:pPr>
      <w:r>
        <w:rPr>
          <w:rFonts w:ascii="Arial" w:hAnsi="Arial" w:cs="Arial"/>
          <w:sz w:val="20"/>
        </w:rPr>
        <w:t>Enter globalization related changes</w:t>
      </w:r>
    </w:p>
    <w:p w:rsidR="00D04B81" w:rsidRPr="00796915" w:rsidRDefault="00D04B81" w:rsidP="00D04B81">
      <w:pPr>
        <w:pStyle w:val="Heading2"/>
        <w:keepNext w:val="0"/>
        <w:pBdr>
          <w:bottom w:val="dotted" w:sz="2" w:space="1" w:color="auto"/>
        </w:pBdr>
        <w:tabs>
          <w:tab w:val="num" w:pos="576"/>
        </w:tabs>
        <w:ind w:left="576" w:hanging="576"/>
      </w:pPr>
      <w:bookmarkStart w:id="201" w:name="_Toc182023453"/>
      <w:bookmarkStart w:id="202" w:name="_Toc236481228"/>
      <w:bookmarkStart w:id="203" w:name="_Toc259198355"/>
      <w:bookmarkStart w:id="204" w:name="_Toc321229325"/>
      <w:bookmarkStart w:id="205" w:name="_Toc414030115"/>
      <w:r w:rsidRPr="00796915">
        <w:t>Diagnosis and Supportability</w:t>
      </w:r>
      <w:bookmarkEnd w:id="183"/>
      <w:bookmarkEnd w:id="201"/>
      <w:bookmarkEnd w:id="202"/>
      <w:bookmarkEnd w:id="203"/>
      <w:bookmarkEnd w:id="204"/>
      <w:bookmarkEnd w:id="205"/>
      <w:r w:rsidRPr="00796915">
        <w:tab/>
      </w:r>
    </w:p>
    <w:p w:rsidR="00D04B81" w:rsidRPr="00796915" w:rsidRDefault="00D04B81" w:rsidP="00D04B81">
      <w:pPr>
        <w:pStyle w:val="Instructions"/>
        <w:ind w:left="576"/>
        <w:rPr>
          <w:rFonts w:ascii="Arial" w:hAnsi="Arial" w:cs="Arial"/>
          <w:sz w:val="20"/>
        </w:rPr>
      </w:pPr>
      <w:bookmarkStart w:id="206" w:name="_Toc182023454"/>
      <w:r>
        <w:rPr>
          <w:rFonts w:ascii="Arial" w:hAnsi="Arial" w:cs="Arial"/>
          <w:sz w:val="20"/>
        </w:rPr>
        <w:t>Enter diagnosis and supportability</w:t>
      </w:r>
    </w:p>
    <w:p w:rsidR="00D04B81" w:rsidRPr="00796915" w:rsidRDefault="00D04B81" w:rsidP="00D04B81">
      <w:pPr>
        <w:pStyle w:val="Heading2"/>
        <w:keepNext w:val="0"/>
        <w:pBdr>
          <w:bottom w:val="dotted" w:sz="2" w:space="1" w:color="auto"/>
        </w:pBdr>
        <w:tabs>
          <w:tab w:val="num" w:pos="576"/>
        </w:tabs>
        <w:ind w:left="576" w:hanging="576"/>
      </w:pPr>
      <w:r w:rsidRPr="00796915">
        <w:t xml:space="preserve"> </w:t>
      </w:r>
      <w:bookmarkStart w:id="207" w:name="_Toc236481229"/>
      <w:bookmarkStart w:id="208" w:name="_Toc259198356"/>
      <w:bookmarkStart w:id="209" w:name="_Toc321229326"/>
      <w:bookmarkStart w:id="210" w:name="_Toc414030116"/>
      <w:r w:rsidRPr="00796915">
        <w:t>Setup and Deployment</w:t>
      </w:r>
      <w:bookmarkEnd w:id="206"/>
      <w:bookmarkEnd w:id="207"/>
      <w:bookmarkEnd w:id="208"/>
      <w:bookmarkEnd w:id="209"/>
      <w:bookmarkEnd w:id="210"/>
    </w:p>
    <w:p w:rsidR="00D04B81" w:rsidRPr="00796915" w:rsidRDefault="00D04B81" w:rsidP="00D04B81">
      <w:pPr>
        <w:pStyle w:val="Instructions"/>
        <w:ind w:left="576"/>
        <w:rPr>
          <w:rFonts w:ascii="Arial" w:hAnsi="Arial" w:cs="Arial"/>
          <w:color w:val="000000"/>
          <w:sz w:val="20"/>
        </w:rPr>
      </w:pPr>
      <w:r w:rsidRPr="00796915">
        <w:rPr>
          <w:rFonts w:ascii="Arial" w:hAnsi="Arial" w:cs="Arial"/>
          <w:sz w:val="20"/>
        </w:rPr>
        <w:t>No special step required</w:t>
      </w:r>
    </w:p>
    <w:p w:rsidR="00D04B81" w:rsidRPr="00796915" w:rsidRDefault="00D04B81" w:rsidP="00D04B81">
      <w:pPr>
        <w:pStyle w:val="Heading2"/>
        <w:keepNext w:val="0"/>
        <w:pBdr>
          <w:bottom w:val="dotted" w:sz="2" w:space="1" w:color="auto"/>
        </w:pBdr>
        <w:tabs>
          <w:tab w:val="num" w:pos="576"/>
        </w:tabs>
        <w:ind w:left="576" w:hanging="576"/>
      </w:pPr>
      <w:bookmarkStart w:id="211" w:name="_Toc182023455"/>
      <w:bookmarkStart w:id="212" w:name="_Toc236481230"/>
      <w:bookmarkStart w:id="213" w:name="_Toc259198357"/>
      <w:bookmarkStart w:id="214" w:name="_Toc321229327"/>
      <w:bookmarkStart w:id="215" w:name="_Toc414030117"/>
      <w:r w:rsidRPr="00796915">
        <w:t>508 Support</w:t>
      </w:r>
      <w:bookmarkEnd w:id="211"/>
      <w:bookmarkEnd w:id="212"/>
      <w:bookmarkEnd w:id="213"/>
      <w:bookmarkEnd w:id="214"/>
      <w:bookmarkEnd w:id="215"/>
    </w:p>
    <w:p w:rsidR="00D04B81" w:rsidRPr="00796915" w:rsidRDefault="00D04B81" w:rsidP="00D04B81">
      <w:pPr>
        <w:pStyle w:val="Instructions"/>
        <w:ind w:left="576"/>
        <w:rPr>
          <w:rFonts w:ascii="Arial" w:hAnsi="Arial" w:cs="Arial"/>
          <w:sz w:val="20"/>
        </w:rPr>
      </w:pPr>
      <w:r>
        <w:rPr>
          <w:rFonts w:ascii="Arial" w:hAnsi="Arial" w:cs="Arial"/>
          <w:sz w:val="20"/>
        </w:rPr>
        <w:t>Enter 508 relates changes</w:t>
      </w:r>
    </w:p>
    <w:p w:rsidR="00D04B81" w:rsidRPr="00796915" w:rsidRDefault="00D04B81" w:rsidP="00D04B81">
      <w:pPr>
        <w:pStyle w:val="Heading2"/>
        <w:keepNext w:val="0"/>
        <w:pBdr>
          <w:bottom w:val="dotted" w:sz="2" w:space="1" w:color="auto"/>
        </w:pBdr>
        <w:tabs>
          <w:tab w:val="num" w:pos="576"/>
        </w:tabs>
        <w:ind w:left="576" w:hanging="576"/>
      </w:pPr>
      <w:bookmarkStart w:id="216" w:name="_Toc182023456"/>
      <w:bookmarkStart w:id="217" w:name="_Toc236481231"/>
      <w:bookmarkStart w:id="218" w:name="_Toc259198358"/>
      <w:bookmarkStart w:id="219" w:name="_Toc321229328"/>
      <w:bookmarkStart w:id="220" w:name="_Toc414030118"/>
      <w:r w:rsidRPr="00796915">
        <w:t>Hosting</w:t>
      </w:r>
      <w:bookmarkEnd w:id="216"/>
      <w:bookmarkEnd w:id="217"/>
      <w:r>
        <w:t xml:space="preserve"> Update</w:t>
      </w:r>
      <w:bookmarkEnd w:id="218"/>
      <w:bookmarkEnd w:id="219"/>
      <w:bookmarkEnd w:id="220"/>
    </w:p>
    <w:p w:rsidR="00D04B81" w:rsidRPr="00796915" w:rsidRDefault="00D04B81" w:rsidP="00D04B81">
      <w:pPr>
        <w:pStyle w:val="Instructions"/>
        <w:ind w:left="576"/>
        <w:rPr>
          <w:rFonts w:ascii="Arial" w:hAnsi="Arial" w:cs="Arial"/>
          <w:sz w:val="20"/>
        </w:rPr>
      </w:pPr>
      <w:r>
        <w:rPr>
          <w:rFonts w:ascii="Arial" w:hAnsi="Arial" w:cs="Arial"/>
          <w:sz w:val="20"/>
        </w:rPr>
        <w:lastRenderedPageBreak/>
        <w:t>Enter changes which impacts hosting environment</w:t>
      </w:r>
    </w:p>
    <w:p w:rsidR="00D04B81" w:rsidRPr="00796915" w:rsidRDefault="00D04B81" w:rsidP="00D04B81">
      <w:pPr>
        <w:pStyle w:val="Heading2"/>
        <w:keepNext w:val="0"/>
        <w:pBdr>
          <w:bottom w:val="dotted" w:sz="2" w:space="1" w:color="auto"/>
        </w:pBdr>
        <w:tabs>
          <w:tab w:val="num" w:pos="576"/>
        </w:tabs>
        <w:ind w:left="576" w:hanging="576"/>
      </w:pPr>
      <w:bookmarkStart w:id="221" w:name="_Toc182023457"/>
      <w:bookmarkStart w:id="222" w:name="_Toc236481232"/>
      <w:bookmarkStart w:id="223" w:name="_Toc259198359"/>
      <w:bookmarkStart w:id="224" w:name="_Toc321229329"/>
      <w:bookmarkStart w:id="225" w:name="_Toc414030119"/>
      <w:r w:rsidRPr="00796915">
        <w:t>Backward Compatibility</w:t>
      </w:r>
      <w:bookmarkEnd w:id="221"/>
      <w:bookmarkEnd w:id="222"/>
      <w:bookmarkEnd w:id="223"/>
      <w:bookmarkEnd w:id="224"/>
      <w:bookmarkEnd w:id="225"/>
    </w:p>
    <w:p w:rsidR="00D04B81" w:rsidRPr="00796915" w:rsidRDefault="00D04B81" w:rsidP="00D04B81">
      <w:pPr>
        <w:pStyle w:val="Instructions"/>
        <w:ind w:left="576"/>
        <w:rPr>
          <w:rFonts w:ascii="Arial" w:hAnsi="Arial" w:cs="Arial"/>
          <w:sz w:val="20"/>
        </w:rPr>
      </w:pPr>
      <w:r>
        <w:rPr>
          <w:rFonts w:ascii="Arial" w:hAnsi="Arial" w:cs="Arial"/>
          <w:sz w:val="20"/>
        </w:rPr>
        <w:t>Enter backward compatibility</w:t>
      </w:r>
    </w:p>
    <w:p w:rsidR="00CE4286" w:rsidRDefault="00D04B81" w:rsidP="00D04B81">
      <w:pPr>
        <w:pStyle w:val="Heading2"/>
        <w:keepNext w:val="0"/>
        <w:pBdr>
          <w:bottom w:val="dotted" w:sz="2" w:space="1" w:color="auto"/>
        </w:pBdr>
        <w:tabs>
          <w:tab w:val="num" w:pos="576"/>
        </w:tabs>
        <w:ind w:left="576" w:hanging="576"/>
      </w:pPr>
      <w:bookmarkStart w:id="226" w:name="_Toc321229330"/>
      <w:bookmarkStart w:id="227" w:name="_Toc414030120"/>
      <w:bookmarkStart w:id="228" w:name="_Toc259198360"/>
      <w:r>
        <w:t>Third party</w:t>
      </w:r>
      <w:bookmarkEnd w:id="226"/>
      <w:bookmarkEnd w:id="227"/>
    </w:p>
    <w:p w:rsidR="00A10D66" w:rsidRDefault="00CE4286" w:rsidP="00A10D66">
      <w:pPr>
        <w:pStyle w:val="Heading2"/>
      </w:pPr>
      <w:bookmarkStart w:id="229" w:name="_Toc321229331"/>
      <w:bookmarkStart w:id="230" w:name="_Toc414030121"/>
      <w:r>
        <w:t>Monitoring</w:t>
      </w:r>
      <w:bookmarkEnd w:id="229"/>
      <w:bookmarkEnd w:id="230"/>
    </w:p>
    <w:p w:rsidR="00A10D66" w:rsidRDefault="00CE4286" w:rsidP="00A10D66">
      <w:pPr>
        <w:pStyle w:val="Heading2"/>
      </w:pPr>
      <w:bookmarkStart w:id="231" w:name="_Toc321229332"/>
      <w:bookmarkStart w:id="232" w:name="_Toc414030122"/>
      <w:r>
        <w:t>Licensing</w:t>
      </w:r>
      <w:bookmarkEnd w:id="231"/>
      <w:bookmarkEnd w:id="232"/>
    </w:p>
    <w:p w:rsidR="00A10D66" w:rsidRDefault="00CE4286" w:rsidP="00A10D66">
      <w:pPr>
        <w:pStyle w:val="Heading2"/>
      </w:pPr>
      <w:bookmarkStart w:id="233" w:name="_Toc321229333"/>
      <w:bookmarkStart w:id="234" w:name="_Toc414030123"/>
      <w:r>
        <w:t>Hardware</w:t>
      </w:r>
      <w:r w:rsidR="00236303">
        <w:t>\</w:t>
      </w:r>
      <w:r>
        <w:t>Topology</w:t>
      </w:r>
      <w:bookmarkEnd w:id="233"/>
      <w:bookmarkEnd w:id="234"/>
    </w:p>
    <w:p w:rsidR="00A10D66" w:rsidRDefault="00CE4286" w:rsidP="00A10D66">
      <w:pPr>
        <w:pStyle w:val="Heading2"/>
      </w:pPr>
      <w:bookmarkStart w:id="235" w:name="_Toc321229334"/>
      <w:bookmarkStart w:id="236" w:name="_Toc414030124"/>
      <w:r>
        <w:t>Archiving</w:t>
      </w:r>
      <w:bookmarkEnd w:id="235"/>
      <w:bookmarkEnd w:id="236"/>
    </w:p>
    <w:p w:rsidR="00A10D66" w:rsidRDefault="00CE4286" w:rsidP="00A10D66">
      <w:pPr>
        <w:pStyle w:val="Heading2"/>
      </w:pPr>
      <w:bookmarkStart w:id="237" w:name="_Toc321229335"/>
      <w:bookmarkStart w:id="238" w:name="_Toc414030125"/>
      <w:r>
        <w:t>Tool Versions</w:t>
      </w:r>
      <w:bookmarkEnd w:id="237"/>
      <w:bookmarkEnd w:id="238"/>
      <w:r w:rsidR="00D04B81">
        <w:t xml:space="preserve"> </w:t>
      </w:r>
    </w:p>
    <w:p w:rsidR="00D04B81" w:rsidRDefault="00D04B81" w:rsidP="00D04B81">
      <w:pPr>
        <w:pStyle w:val="Heading1"/>
        <w:keepNext w:val="0"/>
        <w:pageBreakBefore/>
        <w:pBdr>
          <w:bottom w:val="single" w:sz="4" w:space="1" w:color="auto"/>
        </w:pBdr>
        <w:tabs>
          <w:tab w:val="num" w:pos="432"/>
        </w:tabs>
        <w:spacing w:before="480"/>
        <w:ind w:left="432" w:hanging="432"/>
      </w:pPr>
      <w:bookmarkStart w:id="239" w:name="_Toc321229336"/>
      <w:bookmarkStart w:id="240" w:name="_Toc414030126"/>
      <w:r>
        <w:lastRenderedPageBreak/>
        <w:t>Unit Test Plan</w:t>
      </w:r>
      <w:bookmarkEnd w:id="228"/>
      <w:bookmarkEnd w:id="239"/>
      <w:bookmarkEnd w:id="240"/>
    </w:p>
    <w:p w:rsidR="00D04B81" w:rsidRPr="00796915" w:rsidRDefault="00D04B81" w:rsidP="00D04B81">
      <w:pPr>
        <w:pStyle w:val="Heading1"/>
        <w:keepNext w:val="0"/>
        <w:pageBreakBefore/>
        <w:pBdr>
          <w:bottom w:val="single" w:sz="4" w:space="1" w:color="auto"/>
        </w:pBdr>
        <w:tabs>
          <w:tab w:val="num" w:pos="432"/>
        </w:tabs>
        <w:spacing w:before="480"/>
        <w:ind w:left="432" w:hanging="432"/>
      </w:pPr>
      <w:bookmarkStart w:id="241" w:name="_Toc236481233"/>
      <w:bookmarkStart w:id="242" w:name="_Toc259198361"/>
      <w:bookmarkStart w:id="243" w:name="_Toc321229337"/>
      <w:bookmarkStart w:id="244" w:name="_Toc414030127"/>
      <w:r w:rsidRPr="00796915">
        <w:lastRenderedPageBreak/>
        <w:t>APPENDIX</w:t>
      </w:r>
      <w:bookmarkEnd w:id="241"/>
      <w:bookmarkEnd w:id="242"/>
      <w:bookmarkEnd w:id="243"/>
      <w:bookmarkEnd w:id="244"/>
    </w:p>
    <w:p w:rsidR="00D04B81" w:rsidRPr="00796915" w:rsidRDefault="00D04B81" w:rsidP="00D04B81">
      <w:pPr>
        <w:pStyle w:val="Heading2"/>
        <w:keepNext w:val="0"/>
        <w:pBdr>
          <w:bottom w:val="dotted" w:sz="2" w:space="1" w:color="auto"/>
        </w:pBdr>
        <w:tabs>
          <w:tab w:val="num" w:pos="576"/>
        </w:tabs>
        <w:ind w:left="576" w:hanging="576"/>
      </w:pPr>
      <w:bookmarkStart w:id="245" w:name="_Toc259198362"/>
      <w:bookmarkStart w:id="246" w:name="_Toc321229338"/>
      <w:bookmarkStart w:id="247" w:name="_Toc414030128"/>
      <w:bookmarkStart w:id="248" w:name="_Toc182023459"/>
      <w:bookmarkStart w:id="249" w:name="_Toc236481234"/>
      <w:r w:rsidRPr="00796915">
        <w:t>Products and tools Used</w:t>
      </w:r>
      <w:bookmarkEnd w:id="245"/>
      <w:bookmarkEnd w:id="246"/>
      <w:bookmarkEnd w:id="247"/>
    </w:p>
    <w:p w:rsidR="00D04B81" w:rsidRPr="00B63127" w:rsidRDefault="00D04B81" w:rsidP="00D04B81">
      <w:pPr>
        <w:pStyle w:val="BodyText23"/>
        <w:rPr>
          <w:rFonts w:cs="Arial"/>
        </w:rPr>
      </w:pPr>
      <w:r>
        <w:rPr>
          <w:rFonts w:cs="Arial"/>
          <w:i/>
        </w:rPr>
        <w:t>Enter tools used for the developing the feature</w:t>
      </w:r>
    </w:p>
    <w:p w:rsidR="00D04B81" w:rsidRDefault="00D04B81" w:rsidP="00D04B81">
      <w:pPr>
        <w:pStyle w:val="Heading2"/>
        <w:keepNext w:val="0"/>
        <w:pBdr>
          <w:bottom w:val="dotted" w:sz="2" w:space="1" w:color="auto"/>
        </w:pBdr>
        <w:tabs>
          <w:tab w:val="num" w:pos="576"/>
        </w:tabs>
        <w:ind w:left="576" w:hanging="576"/>
      </w:pPr>
      <w:bookmarkStart w:id="250" w:name="_Toc259198363"/>
      <w:bookmarkStart w:id="251" w:name="_Toc321229339"/>
      <w:bookmarkStart w:id="252" w:name="_Toc414030129"/>
      <w:r w:rsidRPr="00796915">
        <w:t>Future Enhancements</w:t>
      </w:r>
      <w:bookmarkEnd w:id="248"/>
      <w:bookmarkEnd w:id="249"/>
      <w:bookmarkEnd w:id="250"/>
      <w:bookmarkEnd w:id="251"/>
      <w:bookmarkEnd w:id="252"/>
    </w:p>
    <w:p w:rsidR="00D04B81" w:rsidRPr="005E2B22" w:rsidRDefault="00D04B81" w:rsidP="00D04B81">
      <w:pPr>
        <w:pStyle w:val="BodyText23"/>
        <w:rPr>
          <w:rFonts w:cs="Arial"/>
          <w:i/>
        </w:rPr>
      </w:pPr>
      <w:r w:rsidRPr="005E2B22">
        <w:rPr>
          <w:rFonts w:cs="Arial"/>
          <w:i/>
        </w:rPr>
        <w:t>Enter future enhancements</w:t>
      </w:r>
    </w:p>
    <w:p w:rsidR="00D04B81" w:rsidRPr="00796915" w:rsidRDefault="00D04B81" w:rsidP="00D04B81">
      <w:pPr>
        <w:pStyle w:val="Heading2"/>
        <w:keepNext w:val="0"/>
        <w:pBdr>
          <w:bottom w:val="dotted" w:sz="2" w:space="1" w:color="auto"/>
        </w:pBdr>
        <w:tabs>
          <w:tab w:val="num" w:pos="576"/>
        </w:tabs>
        <w:ind w:left="576" w:hanging="576"/>
      </w:pPr>
      <w:bookmarkStart w:id="253" w:name="_Toc236481235"/>
      <w:bookmarkStart w:id="254" w:name="_Toc259198364"/>
      <w:bookmarkStart w:id="255" w:name="_Toc321229340"/>
      <w:bookmarkStart w:id="256" w:name="_Toc414030130"/>
      <w:r w:rsidRPr="00796915">
        <w:t>Design Issues</w:t>
      </w:r>
      <w:bookmarkEnd w:id="253"/>
      <w:bookmarkEnd w:id="254"/>
      <w:bookmarkEnd w:id="255"/>
      <w:bookmarkEnd w:id="256"/>
    </w:p>
    <w:p w:rsidR="00D04B81" w:rsidRPr="00701D33" w:rsidRDefault="00D04B81" w:rsidP="00D04B81">
      <w:pPr>
        <w:pStyle w:val="Instructions"/>
        <w:rPr>
          <w:rFonts w:ascii="Arial" w:hAnsi="Arial" w:cs="Arial"/>
          <w:sz w:val="20"/>
        </w:rPr>
      </w:pPr>
      <w:r w:rsidRPr="00701D33">
        <w:rPr>
          <w:rFonts w:ascii="Arial" w:hAnsi="Arial" w:cs="Arial"/>
          <w:sz w:val="20"/>
        </w:rPr>
        <w:t>Identify any problems that exist with the current design, so that they can be tracked and resolved. All design issues should be resolved before the design is approved</w:t>
      </w:r>
    </w:p>
    <w:p w:rsidR="00DD4A6E" w:rsidRDefault="00DD4A6E" w:rsidP="00D04B81">
      <w:pPr>
        <w:pStyle w:val="BodyText"/>
        <w:ind w:left="1440"/>
        <w:rPr>
          <w:rFonts w:cs="Arial"/>
        </w:rPr>
      </w:pPr>
    </w:p>
    <w:tbl>
      <w:tblPr>
        <w:tblW w:w="9180" w:type="dxa"/>
        <w:tblInd w:w="93" w:type="dxa"/>
        <w:tblBorders>
          <w:top w:val="dotted" w:sz="2" w:space="0"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insideH w:val="dotted" w:sz="2" w:space="0" w:color="808080" w:themeColor="background1" w:themeShade="80"/>
          <w:insideV w:val="dotted" w:sz="2" w:space="0" w:color="808080" w:themeColor="background1" w:themeShade="80"/>
        </w:tblBorders>
        <w:tblLayout w:type="fixed"/>
        <w:tblCellMar>
          <w:left w:w="0" w:type="dxa"/>
          <w:right w:w="0" w:type="dxa"/>
        </w:tblCellMar>
        <w:tblLook w:val="01E0" w:firstRow="1" w:lastRow="1" w:firstColumn="1" w:lastColumn="1" w:noHBand="0" w:noVBand="0"/>
      </w:tblPr>
      <w:tblGrid>
        <w:gridCol w:w="2070"/>
        <w:gridCol w:w="2790"/>
        <w:gridCol w:w="4320"/>
      </w:tblGrid>
      <w:tr w:rsidR="00DD4A6E" w:rsidRPr="003919FD" w:rsidTr="00DD4A6E">
        <w:trPr>
          <w:cantSplit/>
          <w:tblHeader/>
        </w:trPr>
        <w:tc>
          <w:tcPr>
            <w:tcW w:w="2070" w:type="dxa"/>
            <w:shd w:val="clear" w:color="auto" w:fill="FBD4B4" w:themeFill="accent6" w:themeFillTint="66"/>
          </w:tcPr>
          <w:p w:rsidR="00DD4A6E" w:rsidRPr="00796915" w:rsidRDefault="00DD4A6E" w:rsidP="00DD4A6E">
            <w:pPr>
              <w:spacing w:before="120"/>
              <w:rPr>
                <w:rFonts w:ascii="Arial" w:hAnsi="Arial" w:cs="Arial"/>
                <w:sz w:val="20"/>
              </w:rPr>
            </w:pPr>
            <w:r w:rsidRPr="00796915">
              <w:rPr>
                <w:rFonts w:ascii="Arial" w:hAnsi="Arial" w:cs="Arial"/>
                <w:sz w:val="20"/>
              </w:rPr>
              <w:t>Open Date</w:t>
            </w:r>
          </w:p>
        </w:tc>
        <w:tc>
          <w:tcPr>
            <w:tcW w:w="2790" w:type="dxa"/>
            <w:shd w:val="clear" w:color="auto" w:fill="FBD4B4" w:themeFill="accent6" w:themeFillTint="66"/>
            <w:vAlign w:val="center"/>
          </w:tcPr>
          <w:p w:rsidR="00DD4A6E" w:rsidRPr="003919FD" w:rsidRDefault="00DD4A6E" w:rsidP="00CE4286">
            <w:pPr>
              <w:spacing w:before="40" w:after="40"/>
              <w:jc w:val="center"/>
              <w:rPr>
                <w:rFonts w:asciiTheme="minorHAnsi" w:hAnsiTheme="minorHAnsi" w:cstheme="minorHAnsi"/>
                <w:b/>
                <w:sz w:val="18"/>
                <w:szCs w:val="18"/>
              </w:rPr>
            </w:pPr>
            <w:r w:rsidRPr="00796915">
              <w:rPr>
                <w:rFonts w:ascii="Arial" w:hAnsi="Arial" w:cs="Arial"/>
                <w:sz w:val="20"/>
              </w:rPr>
              <w:t>Issue description</w:t>
            </w:r>
          </w:p>
        </w:tc>
        <w:tc>
          <w:tcPr>
            <w:tcW w:w="4320" w:type="dxa"/>
            <w:shd w:val="clear" w:color="auto" w:fill="FBD4B4" w:themeFill="accent6" w:themeFillTint="66"/>
            <w:vAlign w:val="center"/>
          </w:tcPr>
          <w:p w:rsidR="00DD4A6E" w:rsidRPr="003919FD" w:rsidRDefault="00DD4A6E" w:rsidP="00CE4286">
            <w:pPr>
              <w:spacing w:before="40" w:after="40"/>
              <w:jc w:val="center"/>
              <w:rPr>
                <w:rFonts w:asciiTheme="minorHAnsi" w:hAnsiTheme="minorHAnsi" w:cstheme="minorHAnsi"/>
                <w:b/>
                <w:sz w:val="18"/>
                <w:szCs w:val="18"/>
              </w:rPr>
            </w:pPr>
            <w:r w:rsidRPr="00796915">
              <w:rPr>
                <w:rFonts w:ascii="Arial" w:hAnsi="Arial" w:cs="Arial"/>
                <w:sz w:val="20"/>
              </w:rPr>
              <w:t>Resolution Status</w:t>
            </w:r>
          </w:p>
        </w:tc>
      </w:tr>
      <w:tr w:rsidR="00DD4A6E" w:rsidRPr="00B06276" w:rsidTr="00DD4A6E">
        <w:trPr>
          <w:cantSplit/>
        </w:trPr>
        <w:tc>
          <w:tcPr>
            <w:tcW w:w="2070" w:type="dxa"/>
          </w:tcPr>
          <w:p w:rsidR="00DD4A6E" w:rsidRPr="00B06276" w:rsidRDefault="00DD4A6E" w:rsidP="00CE4286">
            <w:pPr>
              <w:pStyle w:val="TableHeader"/>
              <w:rPr>
                <w:rFonts w:asciiTheme="minorHAnsi" w:hAnsiTheme="minorHAnsi"/>
              </w:rPr>
            </w:pPr>
          </w:p>
        </w:tc>
        <w:tc>
          <w:tcPr>
            <w:tcW w:w="2790" w:type="dxa"/>
          </w:tcPr>
          <w:p w:rsidR="00DD4A6E" w:rsidRPr="00B06276" w:rsidRDefault="00DD4A6E" w:rsidP="00CE4286">
            <w:pPr>
              <w:pStyle w:val="TableHeader"/>
              <w:rPr>
                <w:rFonts w:asciiTheme="minorHAnsi" w:hAnsiTheme="minorHAnsi"/>
              </w:rPr>
            </w:pPr>
          </w:p>
        </w:tc>
        <w:tc>
          <w:tcPr>
            <w:tcW w:w="4320" w:type="dxa"/>
          </w:tcPr>
          <w:p w:rsidR="00DD4A6E" w:rsidRPr="00B06276" w:rsidRDefault="00DD4A6E" w:rsidP="00CE4286">
            <w:pPr>
              <w:pStyle w:val="TableHeader"/>
              <w:rPr>
                <w:rFonts w:asciiTheme="minorHAnsi" w:hAnsiTheme="minorHAnsi"/>
              </w:rPr>
            </w:pPr>
          </w:p>
        </w:tc>
      </w:tr>
      <w:tr w:rsidR="00DD4A6E" w:rsidRPr="00B06276" w:rsidTr="00DD4A6E">
        <w:trPr>
          <w:cantSplit/>
        </w:trPr>
        <w:tc>
          <w:tcPr>
            <w:tcW w:w="2070" w:type="dxa"/>
          </w:tcPr>
          <w:p w:rsidR="00DD4A6E" w:rsidRPr="00B06276" w:rsidRDefault="00DD4A6E" w:rsidP="00CE4286">
            <w:pPr>
              <w:pStyle w:val="TableHeader"/>
              <w:rPr>
                <w:rFonts w:asciiTheme="minorHAnsi" w:hAnsiTheme="minorHAnsi"/>
              </w:rPr>
            </w:pPr>
          </w:p>
        </w:tc>
        <w:tc>
          <w:tcPr>
            <w:tcW w:w="2790" w:type="dxa"/>
          </w:tcPr>
          <w:p w:rsidR="00DD4A6E" w:rsidRPr="00B06276" w:rsidRDefault="00DD4A6E" w:rsidP="00CE4286">
            <w:pPr>
              <w:pStyle w:val="TableHeader"/>
              <w:rPr>
                <w:rFonts w:asciiTheme="minorHAnsi" w:hAnsiTheme="minorHAnsi"/>
              </w:rPr>
            </w:pPr>
          </w:p>
        </w:tc>
        <w:tc>
          <w:tcPr>
            <w:tcW w:w="4320" w:type="dxa"/>
          </w:tcPr>
          <w:p w:rsidR="00DD4A6E" w:rsidRPr="00B06276" w:rsidRDefault="00DD4A6E" w:rsidP="00CE4286">
            <w:pPr>
              <w:pStyle w:val="TableHeader"/>
              <w:rPr>
                <w:rFonts w:asciiTheme="minorHAnsi" w:hAnsiTheme="minorHAnsi"/>
              </w:rPr>
            </w:pPr>
          </w:p>
        </w:tc>
      </w:tr>
      <w:tr w:rsidR="00DD4A6E" w:rsidRPr="00B06276" w:rsidTr="00DD4A6E">
        <w:trPr>
          <w:cantSplit/>
        </w:trPr>
        <w:tc>
          <w:tcPr>
            <w:tcW w:w="2070" w:type="dxa"/>
          </w:tcPr>
          <w:p w:rsidR="00DD4A6E" w:rsidRPr="00B06276" w:rsidRDefault="00DD4A6E" w:rsidP="00CE4286">
            <w:pPr>
              <w:pStyle w:val="TableHeader"/>
              <w:rPr>
                <w:rFonts w:asciiTheme="minorHAnsi" w:hAnsiTheme="minorHAnsi"/>
              </w:rPr>
            </w:pPr>
          </w:p>
        </w:tc>
        <w:tc>
          <w:tcPr>
            <w:tcW w:w="2790" w:type="dxa"/>
          </w:tcPr>
          <w:p w:rsidR="00DD4A6E" w:rsidRPr="00B06276" w:rsidRDefault="00DD4A6E" w:rsidP="00CE4286">
            <w:pPr>
              <w:pStyle w:val="TableHeader"/>
              <w:rPr>
                <w:rFonts w:asciiTheme="minorHAnsi" w:hAnsiTheme="minorHAnsi"/>
              </w:rPr>
            </w:pPr>
          </w:p>
        </w:tc>
        <w:tc>
          <w:tcPr>
            <w:tcW w:w="4320" w:type="dxa"/>
          </w:tcPr>
          <w:p w:rsidR="00DD4A6E" w:rsidRPr="00B06276" w:rsidRDefault="00DD4A6E" w:rsidP="00CE4286">
            <w:pPr>
              <w:pStyle w:val="TableHeader"/>
              <w:rPr>
                <w:rFonts w:asciiTheme="minorHAnsi" w:hAnsiTheme="minorHAnsi"/>
              </w:rPr>
            </w:pPr>
          </w:p>
        </w:tc>
      </w:tr>
    </w:tbl>
    <w:p w:rsidR="00DD4A6E" w:rsidRPr="00796915" w:rsidRDefault="00DD4A6E" w:rsidP="00D04B81">
      <w:pPr>
        <w:pStyle w:val="BodyText"/>
        <w:ind w:left="1440"/>
        <w:rPr>
          <w:rFonts w:cs="Arial"/>
        </w:rPr>
      </w:pPr>
    </w:p>
    <w:p w:rsidR="00D04B81" w:rsidRDefault="00D04B81" w:rsidP="00D04B81">
      <w:pPr>
        <w:pStyle w:val="Heading1"/>
        <w:keepNext w:val="0"/>
        <w:pageBreakBefore/>
        <w:pBdr>
          <w:bottom w:val="single" w:sz="4" w:space="1" w:color="auto"/>
        </w:pBdr>
        <w:tabs>
          <w:tab w:val="num" w:pos="432"/>
        </w:tabs>
        <w:spacing w:before="480"/>
        <w:ind w:left="432" w:hanging="432"/>
      </w:pPr>
      <w:bookmarkStart w:id="257" w:name="_Toc239077812"/>
      <w:bookmarkStart w:id="258" w:name="_Toc259198365"/>
      <w:bookmarkStart w:id="259" w:name="_Toc321229341"/>
      <w:bookmarkStart w:id="260" w:name="_Toc414030131"/>
      <w:r>
        <w:lastRenderedPageBreak/>
        <w:t>Traceability Matrix</w:t>
      </w:r>
      <w:bookmarkEnd w:id="257"/>
      <w:bookmarkEnd w:id="258"/>
      <w:bookmarkEnd w:id="259"/>
      <w:bookmarkEnd w:id="260"/>
    </w:p>
    <w:p w:rsidR="00D04B81" w:rsidRDefault="00D04B81" w:rsidP="00D04B81"/>
    <w:tbl>
      <w:tblPr>
        <w:tblW w:w="8913" w:type="dxa"/>
        <w:tblInd w:w="360" w:type="dxa"/>
        <w:tblBorders>
          <w:top w:val="dotted" w:sz="2" w:space="0"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insideH w:val="dotted" w:sz="2" w:space="0" w:color="808080" w:themeColor="background1" w:themeShade="80"/>
          <w:insideV w:val="dotted" w:sz="2" w:space="0" w:color="808080" w:themeColor="background1" w:themeShade="80"/>
        </w:tblBorders>
        <w:tblLayout w:type="fixed"/>
        <w:tblCellMar>
          <w:left w:w="0" w:type="dxa"/>
          <w:right w:w="0" w:type="dxa"/>
        </w:tblCellMar>
        <w:tblLook w:val="01E0" w:firstRow="1" w:lastRow="1" w:firstColumn="1" w:lastColumn="1" w:noHBand="0" w:noVBand="0"/>
      </w:tblPr>
      <w:tblGrid>
        <w:gridCol w:w="633"/>
        <w:gridCol w:w="4410"/>
        <w:gridCol w:w="3870"/>
      </w:tblGrid>
      <w:tr w:rsidR="00D04B81" w:rsidRPr="00B06276" w:rsidTr="003E09DB">
        <w:trPr>
          <w:cantSplit/>
          <w:tblHeader/>
        </w:trPr>
        <w:tc>
          <w:tcPr>
            <w:tcW w:w="633" w:type="dxa"/>
            <w:shd w:val="clear" w:color="auto" w:fill="FBD4B4" w:themeFill="accent6" w:themeFillTint="66"/>
          </w:tcPr>
          <w:p w:rsidR="00D04B81" w:rsidRPr="00B06276" w:rsidRDefault="00D04B81" w:rsidP="0006429B">
            <w:pPr>
              <w:pStyle w:val="TableHeader"/>
              <w:jc w:val="center"/>
              <w:rPr>
                <w:rFonts w:asciiTheme="minorHAnsi" w:hAnsiTheme="minorHAnsi" w:cs="Arial"/>
                <w:sz w:val="20"/>
                <w:szCs w:val="20"/>
              </w:rPr>
            </w:pPr>
            <w:r w:rsidRPr="003919FD">
              <w:rPr>
                <w:rFonts w:asciiTheme="minorHAnsi" w:hAnsiTheme="minorHAnsi" w:cstheme="minorHAnsi"/>
              </w:rPr>
              <w:t xml:space="preserve">RD </w:t>
            </w:r>
            <w:r w:rsidR="0006429B">
              <w:rPr>
                <w:rFonts w:asciiTheme="minorHAnsi" w:hAnsiTheme="minorHAnsi" w:cstheme="minorHAnsi"/>
              </w:rPr>
              <w:t>#</w:t>
            </w:r>
            <w:r w:rsidRPr="00B06276">
              <w:rPr>
                <w:rFonts w:asciiTheme="minorHAnsi" w:hAnsiTheme="minorHAnsi" w:cs="Arial"/>
                <w:sz w:val="20"/>
                <w:szCs w:val="20"/>
              </w:rPr>
              <w:t xml:space="preserve"> </w:t>
            </w:r>
          </w:p>
        </w:tc>
        <w:tc>
          <w:tcPr>
            <w:tcW w:w="4410" w:type="dxa"/>
            <w:shd w:val="clear" w:color="auto" w:fill="FBD4B4" w:themeFill="accent6" w:themeFillTint="66"/>
            <w:vAlign w:val="center"/>
          </w:tcPr>
          <w:p w:rsidR="00D04B81" w:rsidRPr="003919FD" w:rsidRDefault="00D04B81" w:rsidP="00CE4286">
            <w:pPr>
              <w:spacing w:before="40" w:after="40"/>
              <w:jc w:val="center"/>
              <w:rPr>
                <w:rFonts w:asciiTheme="minorHAnsi" w:hAnsiTheme="minorHAnsi" w:cstheme="minorHAnsi"/>
                <w:b/>
                <w:sz w:val="18"/>
                <w:szCs w:val="18"/>
              </w:rPr>
            </w:pPr>
            <w:r w:rsidRPr="003919FD">
              <w:rPr>
                <w:rFonts w:asciiTheme="minorHAnsi" w:hAnsiTheme="minorHAnsi" w:cstheme="minorHAnsi"/>
                <w:b/>
                <w:sz w:val="18"/>
                <w:szCs w:val="18"/>
              </w:rPr>
              <w:t>FS Section</w:t>
            </w:r>
          </w:p>
        </w:tc>
        <w:tc>
          <w:tcPr>
            <w:tcW w:w="3870" w:type="dxa"/>
            <w:shd w:val="clear" w:color="auto" w:fill="FBD4B4" w:themeFill="accent6" w:themeFillTint="66"/>
            <w:vAlign w:val="center"/>
          </w:tcPr>
          <w:p w:rsidR="00D04B81" w:rsidRPr="003919FD" w:rsidRDefault="00D04B81" w:rsidP="00CE4286">
            <w:pPr>
              <w:spacing w:before="40" w:after="40"/>
              <w:jc w:val="center"/>
              <w:rPr>
                <w:rFonts w:asciiTheme="minorHAnsi" w:hAnsiTheme="minorHAnsi" w:cstheme="minorHAnsi"/>
                <w:b/>
                <w:sz w:val="18"/>
                <w:szCs w:val="18"/>
              </w:rPr>
            </w:pPr>
            <w:r w:rsidRPr="003919FD">
              <w:rPr>
                <w:rFonts w:asciiTheme="minorHAnsi" w:hAnsiTheme="minorHAnsi" w:cstheme="minorHAnsi"/>
                <w:b/>
                <w:sz w:val="18"/>
                <w:szCs w:val="18"/>
              </w:rPr>
              <w:t xml:space="preserve">DS Section </w:t>
            </w:r>
          </w:p>
        </w:tc>
      </w:tr>
      <w:tr w:rsidR="00D04B81" w:rsidRPr="00B06276" w:rsidTr="003E09DB">
        <w:trPr>
          <w:cantSplit/>
        </w:trPr>
        <w:tc>
          <w:tcPr>
            <w:tcW w:w="633" w:type="dxa"/>
          </w:tcPr>
          <w:p w:rsidR="00D04B81" w:rsidRPr="00B06276" w:rsidRDefault="00531CD9" w:rsidP="00CE4286">
            <w:pPr>
              <w:pStyle w:val="TableHeader"/>
              <w:rPr>
                <w:rFonts w:asciiTheme="minorHAnsi" w:hAnsiTheme="minorHAnsi"/>
              </w:rPr>
            </w:pPr>
            <w:r>
              <w:rPr>
                <w:rFonts w:asciiTheme="minorHAnsi" w:hAnsiTheme="minorHAnsi"/>
              </w:rPr>
              <w:t>1</w:t>
            </w:r>
          </w:p>
        </w:tc>
        <w:tc>
          <w:tcPr>
            <w:tcW w:w="4410" w:type="dxa"/>
          </w:tcPr>
          <w:p w:rsidR="00D04B81" w:rsidRPr="000713E5" w:rsidRDefault="00667847" w:rsidP="000713E5">
            <w:pPr>
              <w:pStyle w:val="TableHeader"/>
              <w:rPr>
                <w:rFonts w:asciiTheme="minorHAnsi" w:hAnsiTheme="minorHAnsi"/>
              </w:rPr>
            </w:pPr>
            <w:r>
              <w:rPr>
                <w:rFonts w:asciiTheme="minorHAnsi" w:hAnsiTheme="minorHAnsi"/>
              </w:rPr>
              <w:t>2</w:t>
            </w:r>
          </w:p>
        </w:tc>
        <w:tc>
          <w:tcPr>
            <w:tcW w:w="3870" w:type="dxa"/>
          </w:tcPr>
          <w:p w:rsidR="00D04B81" w:rsidRPr="00B06276" w:rsidRDefault="00531CD9" w:rsidP="00BD6987">
            <w:pPr>
              <w:pStyle w:val="TableHeader"/>
              <w:jc w:val="left"/>
              <w:rPr>
                <w:rFonts w:asciiTheme="minorHAnsi" w:hAnsiTheme="minorHAnsi"/>
              </w:rPr>
            </w:pPr>
            <w:r>
              <w:rPr>
                <w:rFonts w:asciiTheme="minorHAnsi" w:hAnsiTheme="minorHAnsi"/>
              </w:rPr>
              <w:t>4</w:t>
            </w:r>
          </w:p>
        </w:tc>
      </w:tr>
      <w:tr w:rsidR="00DF17F7" w:rsidRPr="00B06276" w:rsidTr="003E09DB">
        <w:trPr>
          <w:cantSplit/>
        </w:trPr>
        <w:tc>
          <w:tcPr>
            <w:tcW w:w="633" w:type="dxa"/>
          </w:tcPr>
          <w:p w:rsidR="00DF17F7" w:rsidRPr="00B06276" w:rsidRDefault="00DF17F7" w:rsidP="00DE7BBF">
            <w:pPr>
              <w:pStyle w:val="TableHeader"/>
              <w:rPr>
                <w:rFonts w:asciiTheme="minorHAnsi" w:hAnsiTheme="minorHAnsi"/>
              </w:rPr>
            </w:pPr>
          </w:p>
        </w:tc>
        <w:tc>
          <w:tcPr>
            <w:tcW w:w="4410" w:type="dxa"/>
          </w:tcPr>
          <w:p w:rsidR="00DF17F7" w:rsidRPr="00B06276" w:rsidRDefault="00DF17F7" w:rsidP="00DE7BBF">
            <w:pPr>
              <w:pStyle w:val="TableHeader"/>
              <w:rPr>
                <w:rFonts w:asciiTheme="minorHAnsi" w:hAnsiTheme="minorHAnsi"/>
              </w:rPr>
            </w:pPr>
          </w:p>
        </w:tc>
        <w:tc>
          <w:tcPr>
            <w:tcW w:w="3870" w:type="dxa"/>
          </w:tcPr>
          <w:p w:rsidR="00DF17F7" w:rsidRPr="00B06276" w:rsidRDefault="00DF17F7" w:rsidP="00755FAF">
            <w:pPr>
              <w:pStyle w:val="TableHeader"/>
              <w:jc w:val="left"/>
              <w:rPr>
                <w:rFonts w:asciiTheme="minorHAnsi" w:hAnsiTheme="minorHAnsi"/>
              </w:rPr>
            </w:pPr>
          </w:p>
        </w:tc>
      </w:tr>
      <w:tr w:rsidR="0087529F" w:rsidRPr="00B06276" w:rsidTr="003E09DB">
        <w:trPr>
          <w:cantSplit/>
        </w:trPr>
        <w:tc>
          <w:tcPr>
            <w:tcW w:w="633" w:type="dxa"/>
          </w:tcPr>
          <w:p w:rsidR="0087529F" w:rsidRDefault="0087529F" w:rsidP="00DE7BBF">
            <w:pPr>
              <w:pStyle w:val="TableHeader"/>
              <w:rPr>
                <w:rFonts w:asciiTheme="minorHAnsi" w:hAnsiTheme="minorHAnsi"/>
              </w:rPr>
            </w:pPr>
          </w:p>
        </w:tc>
        <w:tc>
          <w:tcPr>
            <w:tcW w:w="4410" w:type="dxa"/>
          </w:tcPr>
          <w:p w:rsidR="0087529F" w:rsidRPr="00951C2D" w:rsidRDefault="0087529F" w:rsidP="00DE7BBF">
            <w:pPr>
              <w:pStyle w:val="TableHeader"/>
              <w:rPr>
                <w:rFonts w:asciiTheme="minorHAnsi" w:hAnsiTheme="minorHAnsi"/>
              </w:rPr>
            </w:pPr>
          </w:p>
        </w:tc>
        <w:tc>
          <w:tcPr>
            <w:tcW w:w="3870" w:type="dxa"/>
          </w:tcPr>
          <w:p w:rsidR="006923FD" w:rsidRPr="006923FD" w:rsidRDefault="006923FD" w:rsidP="00755FAF">
            <w:pPr>
              <w:pStyle w:val="TableHeader"/>
              <w:jc w:val="left"/>
              <w:rPr>
                <w:rFonts w:asciiTheme="minorHAnsi" w:hAnsiTheme="minorHAnsi"/>
              </w:rPr>
            </w:pPr>
          </w:p>
        </w:tc>
      </w:tr>
      <w:tr w:rsidR="00E60363" w:rsidRPr="00B06276" w:rsidTr="003E09DB">
        <w:trPr>
          <w:cantSplit/>
        </w:trPr>
        <w:tc>
          <w:tcPr>
            <w:tcW w:w="633" w:type="dxa"/>
          </w:tcPr>
          <w:p w:rsidR="00E60363" w:rsidRDefault="00E60363" w:rsidP="00CE4286">
            <w:pPr>
              <w:pStyle w:val="TableHeader"/>
              <w:rPr>
                <w:rFonts w:asciiTheme="minorHAnsi" w:hAnsiTheme="minorHAnsi"/>
              </w:rPr>
            </w:pPr>
          </w:p>
        </w:tc>
        <w:tc>
          <w:tcPr>
            <w:tcW w:w="4410" w:type="dxa"/>
          </w:tcPr>
          <w:p w:rsidR="00E60363" w:rsidRPr="006819DA" w:rsidRDefault="00E60363" w:rsidP="00CE4286">
            <w:pPr>
              <w:pStyle w:val="TableHeader"/>
              <w:rPr>
                <w:rFonts w:asciiTheme="minorHAnsi" w:hAnsiTheme="minorHAnsi"/>
              </w:rPr>
            </w:pPr>
          </w:p>
        </w:tc>
        <w:tc>
          <w:tcPr>
            <w:tcW w:w="3870" w:type="dxa"/>
          </w:tcPr>
          <w:p w:rsidR="00E60363" w:rsidRPr="00B06276" w:rsidRDefault="00E60363" w:rsidP="00CE4286">
            <w:pPr>
              <w:pStyle w:val="TableHeader"/>
              <w:rPr>
                <w:rFonts w:asciiTheme="minorHAnsi" w:hAnsiTheme="minorHAnsi"/>
              </w:rPr>
            </w:pPr>
          </w:p>
        </w:tc>
      </w:tr>
      <w:tr w:rsidR="00E60363" w:rsidRPr="00B06276" w:rsidTr="003E09DB">
        <w:trPr>
          <w:cantSplit/>
        </w:trPr>
        <w:tc>
          <w:tcPr>
            <w:tcW w:w="633" w:type="dxa"/>
          </w:tcPr>
          <w:p w:rsidR="00E60363" w:rsidRDefault="00E60363" w:rsidP="00CE4286">
            <w:pPr>
              <w:pStyle w:val="TableHeader"/>
              <w:rPr>
                <w:rFonts w:asciiTheme="minorHAnsi" w:hAnsiTheme="minorHAnsi"/>
              </w:rPr>
            </w:pPr>
          </w:p>
        </w:tc>
        <w:tc>
          <w:tcPr>
            <w:tcW w:w="4410" w:type="dxa"/>
          </w:tcPr>
          <w:p w:rsidR="00E60363" w:rsidRDefault="00E60363" w:rsidP="00CE4286">
            <w:pPr>
              <w:pStyle w:val="TableHeader"/>
              <w:rPr>
                <w:rFonts w:asciiTheme="minorHAnsi" w:hAnsiTheme="minorHAnsi"/>
              </w:rPr>
            </w:pPr>
          </w:p>
        </w:tc>
        <w:tc>
          <w:tcPr>
            <w:tcW w:w="3870" w:type="dxa"/>
          </w:tcPr>
          <w:p w:rsidR="00E60363" w:rsidRPr="00B06276" w:rsidRDefault="00E60363" w:rsidP="00CE4286">
            <w:pPr>
              <w:pStyle w:val="TableHeader"/>
              <w:rPr>
                <w:rFonts w:asciiTheme="minorHAnsi" w:hAnsiTheme="minorHAnsi"/>
              </w:rPr>
            </w:pPr>
          </w:p>
        </w:tc>
      </w:tr>
      <w:bookmarkEnd w:id="47"/>
      <w:bookmarkEnd w:id="48"/>
      <w:bookmarkEnd w:id="128"/>
    </w:tbl>
    <w:p w:rsidR="00D04B81" w:rsidRPr="00796915" w:rsidRDefault="00D04B81" w:rsidP="008E2FBE">
      <w:pPr>
        <w:pStyle w:val="TableHeader"/>
        <w:rPr>
          <w:rFonts w:ascii="Arial" w:hAnsi="Arial" w:cs="Arial"/>
        </w:rPr>
      </w:pPr>
    </w:p>
    <w:sectPr w:rsidR="00D04B81" w:rsidRPr="00796915" w:rsidSect="00AB74D3">
      <w:headerReference w:type="even" r:id="rId22"/>
      <w:headerReference w:type="default" r:id="rId23"/>
      <w:pgSz w:w="12240" w:h="15840" w:code="1"/>
      <w:pgMar w:top="1080" w:right="1440" w:bottom="1080" w:left="144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560" w:rsidRDefault="00DB4560" w:rsidP="00AF16B4">
      <w:pPr>
        <w:spacing w:after="0"/>
      </w:pPr>
      <w:r>
        <w:separator/>
      </w:r>
    </w:p>
  </w:endnote>
  <w:endnote w:type="continuationSeparator" w:id="0">
    <w:p w:rsidR="00DB4560" w:rsidRDefault="00DB4560" w:rsidP="00AF16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E55" w:rsidRDefault="00774E55">
    <w:pPr>
      <w:pStyle w:val="Footer"/>
      <w:spacing w:before="240"/>
      <w:rPr>
        <w:rStyle w:val="PageNumber"/>
      </w:rPr>
    </w:pPr>
    <w:r>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E55" w:rsidRDefault="00774E55">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560" w:rsidRDefault="00DB4560" w:rsidP="00AF16B4">
      <w:pPr>
        <w:spacing w:after="0"/>
      </w:pPr>
      <w:r>
        <w:separator/>
      </w:r>
    </w:p>
  </w:footnote>
  <w:footnote w:type="continuationSeparator" w:id="0">
    <w:p w:rsidR="00DB4560" w:rsidRDefault="00DB4560" w:rsidP="00AF16B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E55" w:rsidRDefault="00774E5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E55" w:rsidRDefault="0076067A">
    <w:pPr>
      <w:pStyle w:val="Header"/>
    </w:pPr>
    <w:r>
      <w:rPr>
        <w:noProof/>
        <w:lang w:val="en-IN" w:eastAsia="en-IN"/>
      </w:rPr>
      <mc:AlternateContent>
        <mc:Choice Requires="wps">
          <w:drawing>
            <wp:anchor distT="0" distB="0" distL="114300" distR="114300" simplePos="0" relativeHeight="251658752" behindDoc="0" locked="1" layoutInCell="0" allowOverlap="1">
              <wp:simplePos x="0" y="0"/>
              <wp:positionH relativeFrom="page">
                <wp:posOffset>1844040</wp:posOffset>
              </wp:positionH>
              <wp:positionV relativeFrom="page">
                <wp:posOffset>381000</wp:posOffset>
              </wp:positionV>
              <wp:extent cx="106680" cy="990600"/>
              <wp:effectExtent l="0" t="0" r="762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rsidR="00774E55" w:rsidRDefault="00774E5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0" style="position:absolute;left:0;text-align:left;margin-left:145.2pt;margin-top:30pt;width:8.4pt;height:7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" o:allowincell="f" filled="f" stroked="f" strokecolor="white" strokeweight="6pt">
              <v:textbox inset="0,0,0,0">
                <w:txbxContent>
                  <w:p w:rsidR="00774E55" w:rsidRDefault="00774E55"/>
                </w:txbxContent>
              </v:textbox>
              <w10:wrap anchorx="page" anchory="page"/>
              <w10:anchorlock/>
            </v:rect>
          </w:pict>
        </mc:Fallback>
      </mc:AlternateContent>
    </w:r>
    <w:r w:rsidR="00774E55">
      <w:tab/>
    </w:r>
    <w:fldSimple w:instr=" STYLEREF &quot;Heading 1&quot; \* MERGEFORMAT ">
      <w:r>
        <w:rPr>
          <w:noProof/>
        </w:rPr>
        <w:t>Introduction</w:t>
      </w:r>
    </w:fldSimple>
  </w:p>
  <w:p w:rsidR="00774E55" w:rsidRDefault="00774E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C5CEC"/>
    <w:multiLevelType w:val="hybridMultilevel"/>
    <w:tmpl w:val="A6C0822C"/>
    <w:lvl w:ilvl="0" w:tplc="58146D5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36F3104"/>
    <w:multiLevelType w:val="hybridMultilevel"/>
    <w:tmpl w:val="3896226C"/>
    <w:lvl w:ilvl="0" w:tplc="A2E81314">
      <w:start w:val="1"/>
      <w:numFmt w:val="bullet"/>
      <w:lvlText w:val=""/>
      <w:lvlJc w:val="left"/>
      <w:pPr>
        <w:tabs>
          <w:tab w:val="num" w:pos="720"/>
        </w:tabs>
        <w:ind w:left="720" w:hanging="360"/>
      </w:pPr>
      <w:rPr>
        <w:rFonts w:ascii="Symbol" w:hAnsi="Symbol" w:hint="default"/>
      </w:rPr>
    </w:lvl>
    <w:lvl w:ilvl="1" w:tplc="3BB02EEA" w:tentative="1">
      <w:start w:val="1"/>
      <w:numFmt w:val="bullet"/>
      <w:lvlText w:val="o"/>
      <w:lvlJc w:val="left"/>
      <w:pPr>
        <w:tabs>
          <w:tab w:val="num" w:pos="1440"/>
        </w:tabs>
        <w:ind w:left="1440" w:hanging="360"/>
      </w:pPr>
      <w:rPr>
        <w:rFonts w:ascii="Courier New" w:hAnsi="Courier New" w:cs="Courier New" w:hint="default"/>
      </w:rPr>
    </w:lvl>
    <w:lvl w:ilvl="2" w:tplc="25D014D0" w:tentative="1">
      <w:start w:val="1"/>
      <w:numFmt w:val="bullet"/>
      <w:lvlText w:val=""/>
      <w:lvlJc w:val="left"/>
      <w:pPr>
        <w:tabs>
          <w:tab w:val="num" w:pos="2160"/>
        </w:tabs>
        <w:ind w:left="2160" w:hanging="360"/>
      </w:pPr>
      <w:rPr>
        <w:rFonts w:ascii="Wingdings" w:hAnsi="Wingdings" w:hint="default"/>
      </w:rPr>
    </w:lvl>
    <w:lvl w:ilvl="3" w:tplc="E41EF8A8" w:tentative="1">
      <w:start w:val="1"/>
      <w:numFmt w:val="bullet"/>
      <w:lvlText w:val=""/>
      <w:lvlJc w:val="left"/>
      <w:pPr>
        <w:tabs>
          <w:tab w:val="num" w:pos="2880"/>
        </w:tabs>
        <w:ind w:left="2880" w:hanging="360"/>
      </w:pPr>
      <w:rPr>
        <w:rFonts w:ascii="Symbol" w:hAnsi="Symbol" w:hint="default"/>
      </w:rPr>
    </w:lvl>
    <w:lvl w:ilvl="4" w:tplc="E430A12A" w:tentative="1">
      <w:start w:val="1"/>
      <w:numFmt w:val="bullet"/>
      <w:lvlText w:val="o"/>
      <w:lvlJc w:val="left"/>
      <w:pPr>
        <w:tabs>
          <w:tab w:val="num" w:pos="3600"/>
        </w:tabs>
        <w:ind w:left="3600" w:hanging="360"/>
      </w:pPr>
      <w:rPr>
        <w:rFonts w:ascii="Courier New" w:hAnsi="Courier New" w:cs="Courier New" w:hint="default"/>
      </w:rPr>
    </w:lvl>
    <w:lvl w:ilvl="5" w:tplc="674E7832" w:tentative="1">
      <w:start w:val="1"/>
      <w:numFmt w:val="bullet"/>
      <w:lvlText w:val=""/>
      <w:lvlJc w:val="left"/>
      <w:pPr>
        <w:tabs>
          <w:tab w:val="num" w:pos="4320"/>
        </w:tabs>
        <w:ind w:left="4320" w:hanging="360"/>
      </w:pPr>
      <w:rPr>
        <w:rFonts w:ascii="Wingdings" w:hAnsi="Wingdings" w:hint="default"/>
      </w:rPr>
    </w:lvl>
    <w:lvl w:ilvl="6" w:tplc="94D2E114" w:tentative="1">
      <w:start w:val="1"/>
      <w:numFmt w:val="bullet"/>
      <w:lvlText w:val=""/>
      <w:lvlJc w:val="left"/>
      <w:pPr>
        <w:tabs>
          <w:tab w:val="num" w:pos="5040"/>
        </w:tabs>
        <w:ind w:left="5040" w:hanging="360"/>
      </w:pPr>
      <w:rPr>
        <w:rFonts w:ascii="Symbol" w:hAnsi="Symbol" w:hint="default"/>
      </w:rPr>
    </w:lvl>
    <w:lvl w:ilvl="7" w:tplc="43405F2A" w:tentative="1">
      <w:start w:val="1"/>
      <w:numFmt w:val="bullet"/>
      <w:lvlText w:val="o"/>
      <w:lvlJc w:val="left"/>
      <w:pPr>
        <w:tabs>
          <w:tab w:val="num" w:pos="5760"/>
        </w:tabs>
        <w:ind w:left="5760" w:hanging="360"/>
      </w:pPr>
      <w:rPr>
        <w:rFonts w:ascii="Courier New" w:hAnsi="Courier New" w:cs="Courier New" w:hint="default"/>
      </w:rPr>
    </w:lvl>
    <w:lvl w:ilvl="8" w:tplc="55B8F5E0" w:tentative="1">
      <w:start w:val="1"/>
      <w:numFmt w:val="bullet"/>
      <w:lvlText w:val=""/>
      <w:lvlJc w:val="left"/>
      <w:pPr>
        <w:tabs>
          <w:tab w:val="num" w:pos="6480"/>
        </w:tabs>
        <w:ind w:left="6480" w:hanging="360"/>
      </w:pPr>
      <w:rPr>
        <w:rFonts w:ascii="Wingdings" w:hAnsi="Wingdings" w:hint="default"/>
      </w:rPr>
    </w:lvl>
  </w:abstractNum>
  <w:abstractNum w:abstractNumId="2">
    <w:nsid w:val="255E4EF2"/>
    <w:multiLevelType w:val="singleLevel"/>
    <w:tmpl w:val="7A322F24"/>
    <w:lvl w:ilvl="0">
      <w:start w:val="1"/>
      <w:numFmt w:val="decimal"/>
      <w:pStyle w:val="ListNumber"/>
      <w:lvlText w:val="%1."/>
      <w:lvlJc w:val="left"/>
      <w:pPr>
        <w:tabs>
          <w:tab w:val="num" w:pos="360"/>
        </w:tabs>
        <w:ind w:left="360" w:hanging="360"/>
      </w:pPr>
      <w:rPr>
        <w:rFonts w:ascii="Arial" w:hAnsi="Arial" w:hint="default"/>
        <w:b/>
        <w:i w:val="0"/>
        <w:sz w:val="20"/>
      </w:rPr>
    </w:lvl>
  </w:abstractNum>
  <w:abstractNum w:abstractNumId="3">
    <w:nsid w:val="26356BB7"/>
    <w:multiLevelType w:val="hybridMultilevel"/>
    <w:tmpl w:val="D75C6140"/>
    <w:lvl w:ilvl="0" w:tplc="9CCCD028">
      <w:start w:val="1"/>
      <w:numFmt w:val="bullet"/>
      <w:pStyle w:val="Procedure"/>
      <w:lvlText w:val="►"/>
      <w:lvlJc w:val="left"/>
      <w:pPr>
        <w:tabs>
          <w:tab w:val="num" w:pos="360"/>
        </w:tabs>
        <w:ind w:left="216" w:hanging="216"/>
      </w:pPr>
      <w:rPr>
        <w:rFonts w:ascii="Arial" w:hAnsi="Arial" w:hint="default"/>
        <w:sz w:val="22"/>
      </w:rPr>
    </w:lvl>
    <w:lvl w:ilvl="1" w:tplc="1B7E370A" w:tentative="1">
      <w:start w:val="1"/>
      <w:numFmt w:val="bullet"/>
      <w:lvlText w:val="o"/>
      <w:lvlJc w:val="left"/>
      <w:pPr>
        <w:tabs>
          <w:tab w:val="num" w:pos="1440"/>
        </w:tabs>
        <w:ind w:left="1440" w:hanging="360"/>
      </w:pPr>
      <w:rPr>
        <w:rFonts w:ascii="Courier New" w:hAnsi="Courier New" w:hint="default"/>
      </w:rPr>
    </w:lvl>
    <w:lvl w:ilvl="2" w:tplc="F91C70B2" w:tentative="1">
      <w:start w:val="1"/>
      <w:numFmt w:val="bullet"/>
      <w:lvlText w:val=""/>
      <w:lvlJc w:val="left"/>
      <w:pPr>
        <w:tabs>
          <w:tab w:val="num" w:pos="2160"/>
        </w:tabs>
        <w:ind w:left="2160" w:hanging="360"/>
      </w:pPr>
      <w:rPr>
        <w:rFonts w:ascii="Wingdings" w:hAnsi="Wingdings" w:hint="default"/>
      </w:rPr>
    </w:lvl>
    <w:lvl w:ilvl="3" w:tplc="ECF87688" w:tentative="1">
      <w:start w:val="1"/>
      <w:numFmt w:val="bullet"/>
      <w:lvlText w:val=""/>
      <w:lvlJc w:val="left"/>
      <w:pPr>
        <w:tabs>
          <w:tab w:val="num" w:pos="2880"/>
        </w:tabs>
        <w:ind w:left="2880" w:hanging="360"/>
      </w:pPr>
      <w:rPr>
        <w:rFonts w:ascii="Symbol" w:hAnsi="Symbol" w:hint="default"/>
      </w:rPr>
    </w:lvl>
    <w:lvl w:ilvl="4" w:tplc="D4880836" w:tentative="1">
      <w:start w:val="1"/>
      <w:numFmt w:val="bullet"/>
      <w:lvlText w:val="o"/>
      <w:lvlJc w:val="left"/>
      <w:pPr>
        <w:tabs>
          <w:tab w:val="num" w:pos="3600"/>
        </w:tabs>
        <w:ind w:left="3600" w:hanging="360"/>
      </w:pPr>
      <w:rPr>
        <w:rFonts w:ascii="Courier New" w:hAnsi="Courier New" w:hint="default"/>
      </w:rPr>
    </w:lvl>
    <w:lvl w:ilvl="5" w:tplc="535E9F22" w:tentative="1">
      <w:start w:val="1"/>
      <w:numFmt w:val="bullet"/>
      <w:lvlText w:val=""/>
      <w:lvlJc w:val="left"/>
      <w:pPr>
        <w:tabs>
          <w:tab w:val="num" w:pos="4320"/>
        </w:tabs>
        <w:ind w:left="4320" w:hanging="360"/>
      </w:pPr>
      <w:rPr>
        <w:rFonts w:ascii="Wingdings" w:hAnsi="Wingdings" w:hint="default"/>
      </w:rPr>
    </w:lvl>
    <w:lvl w:ilvl="6" w:tplc="48F40792" w:tentative="1">
      <w:start w:val="1"/>
      <w:numFmt w:val="bullet"/>
      <w:lvlText w:val=""/>
      <w:lvlJc w:val="left"/>
      <w:pPr>
        <w:tabs>
          <w:tab w:val="num" w:pos="5040"/>
        </w:tabs>
        <w:ind w:left="5040" w:hanging="360"/>
      </w:pPr>
      <w:rPr>
        <w:rFonts w:ascii="Symbol" w:hAnsi="Symbol" w:hint="default"/>
      </w:rPr>
    </w:lvl>
    <w:lvl w:ilvl="7" w:tplc="CEE81E74" w:tentative="1">
      <w:start w:val="1"/>
      <w:numFmt w:val="bullet"/>
      <w:lvlText w:val="o"/>
      <w:lvlJc w:val="left"/>
      <w:pPr>
        <w:tabs>
          <w:tab w:val="num" w:pos="5760"/>
        </w:tabs>
        <w:ind w:left="5760" w:hanging="360"/>
      </w:pPr>
      <w:rPr>
        <w:rFonts w:ascii="Courier New" w:hAnsi="Courier New" w:hint="default"/>
      </w:rPr>
    </w:lvl>
    <w:lvl w:ilvl="8" w:tplc="B05E881E" w:tentative="1">
      <w:start w:val="1"/>
      <w:numFmt w:val="bullet"/>
      <w:lvlText w:val=""/>
      <w:lvlJc w:val="left"/>
      <w:pPr>
        <w:tabs>
          <w:tab w:val="num" w:pos="6480"/>
        </w:tabs>
        <w:ind w:left="6480" w:hanging="360"/>
      </w:pPr>
      <w:rPr>
        <w:rFonts w:ascii="Wingdings" w:hAnsi="Wingdings" w:hint="default"/>
      </w:rPr>
    </w:lvl>
  </w:abstractNum>
  <w:abstractNum w:abstractNumId="4">
    <w:nsid w:val="34346273"/>
    <w:multiLevelType w:val="singleLevel"/>
    <w:tmpl w:val="42B0E0CC"/>
    <w:lvl w:ilvl="0">
      <w:start w:val="1"/>
      <w:numFmt w:val="decimal"/>
      <w:pStyle w:val="ListNumber2"/>
      <w:lvlText w:val="%1."/>
      <w:lvlJc w:val="left"/>
      <w:pPr>
        <w:tabs>
          <w:tab w:val="num" w:pos="720"/>
        </w:tabs>
        <w:ind w:left="720" w:hanging="360"/>
      </w:pPr>
      <w:rPr>
        <w:rFonts w:ascii="Arial" w:hAnsi="Arial" w:hint="default"/>
        <w:b/>
        <w:i w:val="0"/>
        <w:sz w:val="20"/>
      </w:rPr>
    </w:lvl>
  </w:abstractNum>
  <w:abstractNum w:abstractNumId="5">
    <w:nsid w:val="36AB77F4"/>
    <w:multiLevelType w:val="hybridMultilevel"/>
    <w:tmpl w:val="C538686E"/>
    <w:lvl w:ilvl="0" w:tplc="4009000F">
      <w:start w:val="1"/>
      <w:numFmt w:val="bullet"/>
      <w:pStyle w:val="TableTextBullet"/>
      <w:lvlText w:val=""/>
      <w:lvlJc w:val="left"/>
      <w:pPr>
        <w:tabs>
          <w:tab w:val="num" w:pos="540"/>
        </w:tabs>
        <w:ind w:left="540" w:hanging="360"/>
      </w:pPr>
      <w:rPr>
        <w:rFonts w:ascii="Symbol" w:hAnsi="Symbol" w:hint="default"/>
      </w:rPr>
    </w:lvl>
    <w:lvl w:ilvl="1" w:tplc="40090019" w:tentative="1">
      <w:start w:val="1"/>
      <w:numFmt w:val="bullet"/>
      <w:lvlText w:val="o"/>
      <w:lvlJc w:val="left"/>
      <w:pPr>
        <w:tabs>
          <w:tab w:val="num" w:pos="1584"/>
        </w:tabs>
        <w:ind w:left="1584" w:hanging="360"/>
      </w:pPr>
      <w:rPr>
        <w:rFonts w:ascii="Courier New" w:hAnsi="Courier New" w:hint="default"/>
      </w:rPr>
    </w:lvl>
    <w:lvl w:ilvl="2" w:tplc="4009001B" w:tentative="1">
      <w:start w:val="1"/>
      <w:numFmt w:val="bullet"/>
      <w:lvlText w:val=""/>
      <w:lvlJc w:val="left"/>
      <w:pPr>
        <w:tabs>
          <w:tab w:val="num" w:pos="2304"/>
        </w:tabs>
        <w:ind w:left="2304" w:hanging="360"/>
      </w:pPr>
      <w:rPr>
        <w:rFonts w:ascii="Wingdings" w:hAnsi="Wingdings" w:hint="default"/>
      </w:rPr>
    </w:lvl>
    <w:lvl w:ilvl="3" w:tplc="4009000F" w:tentative="1">
      <w:start w:val="1"/>
      <w:numFmt w:val="bullet"/>
      <w:lvlText w:val=""/>
      <w:lvlJc w:val="left"/>
      <w:pPr>
        <w:tabs>
          <w:tab w:val="num" w:pos="3024"/>
        </w:tabs>
        <w:ind w:left="3024" w:hanging="360"/>
      </w:pPr>
      <w:rPr>
        <w:rFonts w:ascii="Symbol" w:hAnsi="Symbol" w:hint="default"/>
      </w:rPr>
    </w:lvl>
    <w:lvl w:ilvl="4" w:tplc="40090019" w:tentative="1">
      <w:start w:val="1"/>
      <w:numFmt w:val="bullet"/>
      <w:lvlText w:val="o"/>
      <w:lvlJc w:val="left"/>
      <w:pPr>
        <w:tabs>
          <w:tab w:val="num" w:pos="3744"/>
        </w:tabs>
        <w:ind w:left="3744" w:hanging="360"/>
      </w:pPr>
      <w:rPr>
        <w:rFonts w:ascii="Courier New" w:hAnsi="Courier New" w:hint="default"/>
      </w:rPr>
    </w:lvl>
    <w:lvl w:ilvl="5" w:tplc="4009001B" w:tentative="1">
      <w:start w:val="1"/>
      <w:numFmt w:val="bullet"/>
      <w:lvlText w:val=""/>
      <w:lvlJc w:val="left"/>
      <w:pPr>
        <w:tabs>
          <w:tab w:val="num" w:pos="4464"/>
        </w:tabs>
        <w:ind w:left="4464" w:hanging="360"/>
      </w:pPr>
      <w:rPr>
        <w:rFonts w:ascii="Wingdings" w:hAnsi="Wingdings" w:hint="default"/>
      </w:rPr>
    </w:lvl>
    <w:lvl w:ilvl="6" w:tplc="4009000F" w:tentative="1">
      <w:start w:val="1"/>
      <w:numFmt w:val="bullet"/>
      <w:lvlText w:val=""/>
      <w:lvlJc w:val="left"/>
      <w:pPr>
        <w:tabs>
          <w:tab w:val="num" w:pos="5184"/>
        </w:tabs>
        <w:ind w:left="5184" w:hanging="360"/>
      </w:pPr>
      <w:rPr>
        <w:rFonts w:ascii="Symbol" w:hAnsi="Symbol" w:hint="default"/>
      </w:rPr>
    </w:lvl>
    <w:lvl w:ilvl="7" w:tplc="40090019" w:tentative="1">
      <w:start w:val="1"/>
      <w:numFmt w:val="bullet"/>
      <w:lvlText w:val="o"/>
      <w:lvlJc w:val="left"/>
      <w:pPr>
        <w:tabs>
          <w:tab w:val="num" w:pos="5904"/>
        </w:tabs>
        <w:ind w:left="5904" w:hanging="360"/>
      </w:pPr>
      <w:rPr>
        <w:rFonts w:ascii="Courier New" w:hAnsi="Courier New" w:hint="default"/>
      </w:rPr>
    </w:lvl>
    <w:lvl w:ilvl="8" w:tplc="4009001B" w:tentative="1">
      <w:start w:val="1"/>
      <w:numFmt w:val="bullet"/>
      <w:lvlText w:val=""/>
      <w:lvlJc w:val="left"/>
      <w:pPr>
        <w:tabs>
          <w:tab w:val="num" w:pos="6624"/>
        </w:tabs>
        <w:ind w:left="6624" w:hanging="360"/>
      </w:pPr>
      <w:rPr>
        <w:rFonts w:ascii="Wingdings" w:hAnsi="Wingdings" w:hint="default"/>
      </w:rPr>
    </w:lvl>
  </w:abstractNum>
  <w:abstractNum w:abstractNumId="6">
    <w:nsid w:val="3CCC2CFF"/>
    <w:multiLevelType w:val="hybridMultilevel"/>
    <w:tmpl w:val="AD4A72C8"/>
    <w:lvl w:ilvl="0" w:tplc="7018AB94">
      <w:start w:val="1"/>
      <w:numFmt w:val="bullet"/>
      <w:pStyle w:val="ListBullet2"/>
      <w:lvlText w:val=""/>
      <w:lvlJc w:val="left"/>
      <w:pPr>
        <w:tabs>
          <w:tab w:val="num" w:pos="720"/>
        </w:tabs>
        <w:ind w:left="720" w:hanging="360"/>
      </w:pPr>
      <w:rPr>
        <w:rFonts w:ascii="Symbol" w:hAnsi="Symbol" w:hint="default"/>
      </w:rPr>
    </w:lvl>
    <w:lvl w:ilvl="1" w:tplc="C608C078">
      <w:start w:val="1"/>
      <w:numFmt w:val="bullet"/>
      <w:lvlText w:val="o"/>
      <w:lvlJc w:val="left"/>
      <w:pPr>
        <w:tabs>
          <w:tab w:val="num" w:pos="1440"/>
        </w:tabs>
        <w:ind w:left="1440" w:hanging="360"/>
      </w:pPr>
      <w:rPr>
        <w:rFonts w:ascii="Courier New" w:hAnsi="Courier New" w:hint="default"/>
      </w:rPr>
    </w:lvl>
    <w:lvl w:ilvl="2" w:tplc="3D28A6DA">
      <w:start w:val="1"/>
      <w:numFmt w:val="bullet"/>
      <w:lvlText w:val=""/>
      <w:lvlJc w:val="left"/>
      <w:pPr>
        <w:tabs>
          <w:tab w:val="num" w:pos="2160"/>
        </w:tabs>
        <w:ind w:left="2160" w:hanging="360"/>
      </w:pPr>
      <w:rPr>
        <w:rFonts w:ascii="Wingdings" w:hAnsi="Wingdings" w:hint="default"/>
      </w:rPr>
    </w:lvl>
    <w:lvl w:ilvl="3" w:tplc="9EAE0218">
      <w:start w:val="1"/>
      <w:numFmt w:val="bullet"/>
      <w:lvlText w:val=""/>
      <w:lvlJc w:val="left"/>
      <w:pPr>
        <w:tabs>
          <w:tab w:val="num" w:pos="2880"/>
        </w:tabs>
        <w:ind w:left="2880" w:hanging="360"/>
      </w:pPr>
      <w:rPr>
        <w:rFonts w:ascii="Symbol" w:hAnsi="Symbol" w:hint="default"/>
      </w:rPr>
    </w:lvl>
    <w:lvl w:ilvl="4" w:tplc="CAD26EE2" w:tentative="1">
      <w:start w:val="1"/>
      <w:numFmt w:val="bullet"/>
      <w:lvlText w:val="o"/>
      <w:lvlJc w:val="left"/>
      <w:pPr>
        <w:tabs>
          <w:tab w:val="num" w:pos="3600"/>
        </w:tabs>
        <w:ind w:left="3600" w:hanging="360"/>
      </w:pPr>
      <w:rPr>
        <w:rFonts w:ascii="Courier New" w:hAnsi="Courier New" w:hint="default"/>
      </w:rPr>
    </w:lvl>
    <w:lvl w:ilvl="5" w:tplc="3C5AD46A" w:tentative="1">
      <w:start w:val="1"/>
      <w:numFmt w:val="bullet"/>
      <w:lvlText w:val=""/>
      <w:lvlJc w:val="left"/>
      <w:pPr>
        <w:tabs>
          <w:tab w:val="num" w:pos="4320"/>
        </w:tabs>
        <w:ind w:left="4320" w:hanging="360"/>
      </w:pPr>
      <w:rPr>
        <w:rFonts w:ascii="Wingdings" w:hAnsi="Wingdings" w:hint="default"/>
      </w:rPr>
    </w:lvl>
    <w:lvl w:ilvl="6" w:tplc="916ECC8C" w:tentative="1">
      <w:start w:val="1"/>
      <w:numFmt w:val="bullet"/>
      <w:lvlText w:val=""/>
      <w:lvlJc w:val="left"/>
      <w:pPr>
        <w:tabs>
          <w:tab w:val="num" w:pos="5040"/>
        </w:tabs>
        <w:ind w:left="5040" w:hanging="360"/>
      </w:pPr>
      <w:rPr>
        <w:rFonts w:ascii="Symbol" w:hAnsi="Symbol" w:hint="default"/>
      </w:rPr>
    </w:lvl>
    <w:lvl w:ilvl="7" w:tplc="A0BA82C6" w:tentative="1">
      <w:start w:val="1"/>
      <w:numFmt w:val="bullet"/>
      <w:lvlText w:val="o"/>
      <w:lvlJc w:val="left"/>
      <w:pPr>
        <w:tabs>
          <w:tab w:val="num" w:pos="5760"/>
        </w:tabs>
        <w:ind w:left="5760" w:hanging="360"/>
      </w:pPr>
      <w:rPr>
        <w:rFonts w:ascii="Courier New" w:hAnsi="Courier New" w:hint="default"/>
      </w:rPr>
    </w:lvl>
    <w:lvl w:ilvl="8" w:tplc="7C6EF568" w:tentative="1">
      <w:start w:val="1"/>
      <w:numFmt w:val="bullet"/>
      <w:lvlText w:val=""/>
      <w:lvlJc w:val="left"/>
      <w:pPr>
        <w:tabs>
          <w:tab w:val="num" w:pos="6480"/>
        </w:tabs>
        <w:ind w:left="6480" w:hanging="360"/>
      </w:pPr>
      <w:rPr>
        <w:rFonts w:ascii="Wingdings" w:hAnsi="Wingdings" w:hint="default"/>
      </w:rPr>
    </w:lvl>
  </w:abstractNum>
  <w:abstractNum w:abstractNumId="7">
    <w:nsid w:val="3E7374C2"/>
    <w:multiLevelType w:val="multilevel"/>
    <w:tmpl w:val="23468944"/>
    <w:lvl w:ilvl="0">
      <w:start w:val="9"/>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720" w:hanging="720"/>
      </w:pPr>
      <w:rPr>
        <w:rFonts w:hint="default"/>
        <w:b w:val="0"/>
        <w:sz w:val="22"/>
        <w:szCs w:val="22"/>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nsid w:val="4EA017DC"/>
    <w:multiLevelType w:val="hybridMultilevel"/>
    <w:tmpl w:val="8B1AE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5084124"/>
    <w:multiLevelType w:val="multilevel"/>
    <w:tmpl w:val="EFF2B7F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50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6A3B1F19"/>
    <w:multiLevelType w:val="hybridMultilevel"/>
    <w:tmpl w:val="DD0EFF2C"/>
    <w:lvl w:ilvl="0" w:tplc="89B0C1F6">
      <w:start w:val="1"/>
      <w:numFmt w:val="bullet"/>
      <w:pStyle w:val="Checklist23"/>
      <w:lvlText w:val=""/>
      <w:lvlJc w:val="left"/>
      <w:pPr>
        <w:tabs>
          <w:tab w:val="num" w:pos="1440"/>
        </w:tabs>
        <w:ind w:left="1440" w:hanging="360"/>
      </w:pPr>
      <w:rPr>
        <w:rFonts w:ascii="Wingdings" w:hAnsi="Wingdings" w:hint="default"/>
        <w:sz w:val="22"/>
      </w:rPr>
    </w:lvl>
    <w:lvl w:ilvl="1" w:tplc="78E6A356" w:tentative="1">
      <w:start w:val="1"/>
      <w:numFmt w:val="bullet"/>
      <w:lvlText w:val="o"/>
      <w:lvlJc w:val="left"/>
      <w:pPr>
        <w:tabs>
          <w:tab w:val="num" w:pos="1440"/>
        </w:tabs>
        <w:ind w:left="1440" w:hanging="360"/>
      </w:pPr>
      <w:rPr>
        <w:rFonts w:ascii="Courier New" w:hAnsi="Courier New" w:hint="default"/>
      </w:rPr>
    </w:lvl>
    <w:lvl w:ilvl="2" w:tplc="97866720" w:tentative="1">
      <w:start w:val="1"/>
      <w:numFmt w:val="bullet"/>
      <w:lvlText w:val=""/>
      <w:lvlJc w:val="left"/>
      <w:pPr>
        <w:tabs>
          <w:tab w:val="num" w:pos="2160"/>
        </w:tabs>
        <w:ind w:left="2160" w:hanging="360"/>
      </w:pPr>
      <w:rPr>
        <w:rFonts w:ascii="Wingdings" w:hAnsi="Wingdings" w:hint="default"/>
      </w:rPr>
    </w:lvl>
    <w:lvl w:ilvl="3" w:tplc="9122271A" w:tentative="1">
      <w:start w:val="1"/>
      <w:numFmt w:val="bullet"/>
      <w:lvlText w:val=""/>
      <w:lvlJc w:val="left"/>
      <w:pPr>
        <w:tabs>
          <w:tab w:val="num" w:pos="2880"/>
        </w:tabs>
        <w:ind w:left="2880" w:hanging="360"/>
      </w:pPr>
      <w:rPr>
        <w:rFonts w:ascii="Symbol" w:hAnsi="Symbol" w:hint="default"/>
      </w:rPr>
    </w:lvl>
    <w:lvl w:ilvl="4" w:tplc="9C4A5C92" w:tentative="1">
      <w:start w:val="1"/>
      <w:numFmt w:val="bullet"/>
      <w:lvlText w:val="o"/>
      <w:lvlJc w:val="left"/>
      <w:pPr>
        <w:tabs>
          <w:tab w:val="num" w:pos="3600"/>
        </w:tabs>
        <w:ind w:left="3600" w:hanging="360"/>
      </w:pPr>
      <w:rPr>
        <w:rFonts w:ascii="Courier New" w:hAnsi="Courier New" w:hint="default"/>
      </w:rPr>
    </w:lvl>
    <w:lvl w:ilvl="5" w:tplc="CBF04956" w:tentative="1">
      <w:start w:val="1"/>
      <w:numFmt w:val="bullet"/>
      <w:lvlText w:val=""/>
      <w:lvlJc w:val="left"/>
      <w:pPr>
        <w:tabs>
          <w:tab w:val="num" w:pos="4320"/>
        </w:tabs>
        <w:ind w:left="4320" w:hanging="360"/>
      </w:pPr>
      <w:rPr>
        <w:rFonts w:ascii="Wingdings" w:hAnsi="Wingdings" w:hint="default"/>
      </w:rPr>
    </w:lvl>
    <w:lvl w:ilvl="6" w:tplc="DD443D32" w:tentative="1">
      <w:start w:val="1"/>
      <w:numFmt w:val="bullet"/>
      <w:lvlText w:val=""/>
      <w:lvlJc w:val="left"/>
      <w:pPr>
        <w:tabs>
          <w:tab w:val="num" w:pos="5040"/>
        </w:tabs>
        <w:ind w:left="5040" w:hanging="360"/>
      </w:pPr>
      <w:rPr>
        <w:rFonts w:ascii="Symbol" w:hAnsi="Symbol" w:hint="default"/>
      </w:rPr>
    </w:lvl>
    <w:lvl w:ilvl="7" w:tplc="34CA8C0E" w:tentative="1">
      <w:start w:val="1"/>
      <w:numFmt w:val="bullet"/>
      <w:lvlText w:val="o"/>
      <w:lvlJc w:val="left"/>
      <w:pPr>
        <w:tabs>
          <w:tab w:val="num" w:pos="5760"/>
        </w:tabs>
        <w:ind w:left="5760" w:hanging="360"/>
      </w:pPr>
      <w:rPr>
        <w:rFonts w:ascii="Courier New" w:hAnsi="Courier New" w:hint="default"/>
      </w:rPr>
    </w:lvl>
    <w:lvl w:ilvl="8" w:tplc="67627D3A" w:tentative="1">
      <w:start w:val="1"/>
      <w:numFmt w:val="bullet"/>
      <w:lvlText w:val=""/>
      <w:lvlJc w:val="left"/>
      <w:pPr>
        <w:tabs>
          <w:tab w:val="num" w:pos="6480"/>
        </w:tabs>
        <w:ind w:left="6480" w:hanging="360"/>
      </w:pPr>
      <w:rPr>
        <w:rFonts w:ascii="Wingdings" w:hAnsi="Wingdings" w:hint="default"/>
      </w:rPr>
    </w:lvl>
  </w:abstractNum>
  <w:abstractNum w:abstractNumId="11">
    <w:nsid w:val="75686BE7"/>
    <w:multiLevelType w:val="hybridMultilevel"/>
    <w:tmpl w:val="12FA3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6"/>
  </w:num>
  <w:num w:numId="6">
    <w:abstractNumId w:val="5"/>
  </w:num>
  <w:num w:numId="7">
    <w:abstractNumId w:val="10"/>
  </w:num>
  <w:num w:numId="8">
    <w:abstractNumId w:val="9"/>
  </w:num>
  <w:num w:numId="9">
    <w:abstractNumId w:val="1"/>
  </w:num>
  <w:num w:numId="10">
    <w:abstractNumId w:val="7"/>
  </w:num>
  <w:num w:numId="11">
    <w:abstractNumId w:val="11"/>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hideSpellingErrors/>
  <w:hideGrammaticalErrors/>
  <w:activeWritingStyle w:appName="MSWord" w:lang="en-US" w:vendorID="8" w:dllVersion="513" w:checkStyle="1"/>
  <w:attachedTemplate r:id="rId1"/>
  <w:defaultTabStop w:val="720"/>
  <w:drawingGridHorizontalSpacing w:val="110"/>
  <w:displayHorizontalDrawingGridEvery w:val="0"/>
  <w:displayVerticalDrawingGridEvery w:val="0"/>
  <w:noPunctuationKerning/>
  <w:characterSpacingControl w:val="doNotCompress"/>
  <w:hdrShapeDefaults>
    <o:shapedefaults v:ext="edit" spidmax="2049">
      <o:colormru v:ext="edit" colors="#c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8B4"/>
    <w:rsid w:val="00000BEA"/>
    <w:rsid w:val="000036C4"/>
    <w:rsid w:val="00003A72"/>
    <w:rsid w:val="00004AC9"/>
    <w:rsid w:val="00005838"/>
    <w:rsid w:val="00007A17"/>
    <w:rsid w:val="000128F8"/>
    <w:rsid w:val="00015981"/>
    <w:rsid w:val="0001640E"/>
    <w:rsid w:val="00020B2C"/>
    <w:rsid w:val="0002139D"/>
    <w:rsid w:val="00021902"/>
    <w:rsid w:val="00022981"/>
    <w:rsid w:val="00022C57"/>
    <w:rsid w:val="00023A4A"/>
    <w:rsid w:val="000244BD"/>
    <w:rsid w:val="00024DD6"/>
    <w:rsid w:val="000254E9"/>
    <w:rsid w:val="00026F61"/>
    <w:rsid w:val="00030B57"/>
    <w:rsid w:val="000339AE"/>
    <w:rsid w:val="00035255"/>
    <w:rsid w:val="00035A2A"/>
    <w:rsid w:val="00037B17"/>
    <w:rsid w:val="00040D8E"/>
    <w:rsid w:val="00041B02"/>
    <w:rsid w:val="00042B96"/>
    <w:rsid w:val="00043E95"/>
    <w:rsid w:val="00044BCF"/>
    <w:rsid w:val="000462A3"/>
    <w:rsid w:val="00046655"/>
    <w:rsid w:val="0004733D"/>
    <w:rsid w:val="000475FE"/>
    <w:rsid w:val="0005309D"/>
    <w:rsid w:val="00053336"/>
    <w:rsid w:val="00056C63"/>
    <w:rsid w:val="000607A0"/>
    <w:rsid w:val="00062049"/>
    <w:rsid w:val="00062CB8"/>
    <w:rsid w:val="00063A51"/>
    <w:rsid w:val="0006429B"/>
    <w:rsid w:val="00064378"/>
    <w:rsid w:val="0006537C"/>
    <w:rsid w:val="00065EDB"/>
    <w:rsid w:val="000664BA"/>
    <w:rsid w:val="00066A0B"/>
    <w:rsid w:val="00070A50"/>
    <w:rsid w:val="000711E3"/>
    <w:rsid w:val="000713E5"/>
    <w:rsid w:val="00076855"/>
    <w:rsid w:val="00080B96"/>
    <w:rsid w:val="00080BC0"/>
    <w:rsid w:val="00083BF1"/>
    <w:rsid w:val="000863B8"/>
    <w:rsid w:val="000870FF"/>
    <w:rsid w:val="000872BF"/>
    <w:rsid w:val="000923B8"/>
    <w:rsid w:val="00093042"/>
    <w:rsid w:val="000937A4"/>
    <w:rsid w:val="00094006"/>
    <w:rsid w:val="00094C89"/>
    <w:rsid w:val="00095E5C"/>
    <w:rsid w:val="000962D3"/>
    <w:rsid w:val="00096D62"/>
    <w:rsid w:val="000976FC"/>
    <w:rsid w:val="000A04E9"/>
    <w:rsid w:val="000A0706"/>
    <w:rsid w:val="000A2A93"/>
    <w:rsid w:val="000A375F"/>
    <w:rsid w:val="000A5967"/>
    <w:rsid w:val="000A6054"/>
    <w:rsid w:val="000A6E2C"/>
    <w:rsid w:val="000B0798"/>
    <w:rsid w:val="000B25B9"/>
    <w:rsid w:val="000B38F1"/>
    <w:rsid w:val="000B5917"/>
    <w:rsid w:val="000B6643"/>
    <w:rsid w:val="000B7685"/>
    <w:rsid w:val="000B7D87"/>
    <w:rsid w:val="000C08BB"/>
    <w:rsid w:val="000C10FD"/>
    <w:rsid w:val="000C178C"/>
    <w:rsid w:val="000C5B30"/>
    <w:rsid w:val="000C6018"/>
    <w:rsid w:val="000C6EE7"/>
    <w:rsid w:val="000C6F87"/>
    <w:rsid w:val="000C7567"/>
    <w:rsid w:val="000C7C93"/>
    <w:rsid w:val="000D1F90"/>
    <w:rsid w:val="000D4CC8"/>
    <w:rsid w:val="000D675B"/>
    <w:rsid w:val="000E26FF"/>
    <w:rsid w:val="000E5EF7"/>
    <w:rsid w:val="000F0901"/>
    <w:rsid w:val="000F15B4"/>
    <w:rsid w:val="000F615B"/>
    <w:rsid w:val="000F634E"/>
    <w:rsid w:val="001000A0"/>
    <w:rsid w:val="00105C38"/>
    <w:rsid w:val="001068B6"/>
    <w:rsid w:val="00107637"/>
    <w:rsid w:val="00110C91"/>
    <w:rsid w:val="001114D2"/>
    <w:rsid w:val="0011161F"/>
    <w:rsid w:val="00112901"/>
    <w:rsid w:val="0011399A"/>
    <w:rsid w:val="00113B88"/>
    <w:rsid w:val="00114FFB"/>
    <w:rsid w:val="00115562"/>
    <w:rsid w:val="001174BB"/>
    <w:rsid w:val="0012187D"/>
    <w:rsid w:val="00121999"/>
    <w:rsid w:val="00122117"/>
    <w:rsid w:val="00131993"/>
    <w:rsid w:val="00131A7E"/>
    <w:rsid w:val="00132498"/>
    <w:rsid w:val="00133BAC"/>
    <w:rsid w:val="0013461F"/>
    <w:rsid w:val="00134A39"/>
    <w:rsid w:val="0013547C"/>
    <w:rsid w:val="001364A8"/>
    <w:rsid w:val="00136755"/>
    <w:rsid w:val="001369E4"/>
    <w:rsid w:val="001373D5"/>
    <w:rsid w:val="00140AAE"/>
    <w:rsid w:val="00141345"/>
    <w:rsid w:val="001434B1"/>
    <w:rsid w:val="0014467A"/>
    <w:rsid w:val="001451B2"/>
    <w:rsid w:val="00150A96"/>
    <w:rsid w:val="00152075"/>
    <w:rsid w:val="00154B01"/>
    <w:rsid w:val="0015557F"/>
    <w:rsid w:val="00156ED9"/>
    <w:rsid w:val="00161593"/>
    <w:rsid w:val="0016458D"/>
    <w:rsid w:val="001705B2"/>
    <w:rsid w:val="00171F79"/>
    <w:rsid w:val="001758BA"/>
    <w:rsid w:val="00175FA5"/>
    <w:rsid w:val="001764C6"/>
    <w:rsid w:val="001764EA"/>
    <w:rsid w:val="00180C52"/>
    <w:rsid w:val="001818A6"/>
    <w:rsid w:val="00181E36"/>
    <w:rsid w:val="00183369"/>
    <w:rsid w:val="00185871"/>
    <w:rsid w:val="00185BDD"/>
    <w:rsid w:val="001866E3"/>
    <w:rsid w:val="00186B42"/>
    <w:rsid w:val="001871B1"/>
    <w:rsid w:val="00190913"/>
    <w:rsid w:val="00192366"/>
    <w:rsid w:val="00194C8B"/>
    <w:rsid w:val="00195AAD"/>
    <w:rsid w:val="00196456"/>
    <w:rsid w:val="001972DB"/>
    <w:rsid w:val="0019732F"/>
    <w:rsid w:val="00197FE9"/>
    <w:rsid w:val="001A0D3C"/>
    <w:rsid w:val="001A0DB5"/>
    <w:rsid w:val="001A2841"/>
    <w:rsid w:val="001A287B"/>
    <w:rsid w:val="001A6326"/>
    <w:rsid w:val="001A72FE"/>
    <w:rsid w:val="001A777A"/>
    <w:rsid w:val="001B2294"/>
    <w:rsid w:val="001B3746"/>
    <w:rsid w:val="001B4EA1"/>
    <w:rsid w:val="001B5AE9"/>
    <w:rsid w:val="001B75C1"/>
    <w:rsid w:val="001C1D71"/>
    <w:rsid w:val="001C2083"/>
    <w:rsid w:val="001C2131"/>
    <w:rsid w:val="001C484C"/>
    <w:rsid w:val="001C4A5B"/>
    <w:rsid w:val="001C6C41"/>
    <w:rsid w:val="001C7A12"/>
    <w:rsid w:val="001C7D52"/>
    <w:rsid w:val="001D1ED7"/>
    <w:rsid w:val="001D2064"/>
    <w:rsid w:val="001D244A"/>
    <w:rsid w:val="001D3559"/>
    <w:rsid w:val="001D475C"/>
    <w:rsid w:val="001D609C"/>
    <w:rsid w:val="001D6299"/>
    <w:rsid w:val="001D6793"/>
    <w:rsid w:val="001E0255"/>
    <w:rsid w:val="001E108E"/>
    <w:rsid w:val="001E11B3"/>
    <w:rsid w:val="001E1ACF"/>
    <w:rsid w:val="001E3F71"/>
    <w:rsid w:val="001E596D"/>
    <w:rsid w:val="001E6C0A"/>
    <w:rsid w:val="001F2026"/>
    <w:rsid w:val="001F3536"/>
    <w:rsid w:val="001F523B"/>
    <w:rsid w:val="001F5937"/>
    <w:rsid w:val="001F7304"/>
    <w:rsid w:val="00200A21"/>
    <w:rsid w:val="00200B75"/>
    <w:rsid w:val="00200CAC"/>
    <w:rsid w:val="00201BC9"/>
    <w:rsid w:val="00211D4E"/>
    <w:rsid w:val="0021264F"/>
    <w:rsid w:val="0021442A"/>
    <w:rsid w:val="00214A7B"/>
    <w:rsid w:val="00214E07"/>
    <w:rsid w:val="00216CA1"/>
    <w:rsid w:val="002178C0"/>
    <w:rsid w:val="0022174A"/>
    <w:rsid w:val="0022550D"/>
    <w:rsid w:val="00225B00"/>
    <w:rsid w:val="00225CAA"/>
    <w:rsid w:val="002260B2"/>
    <w:rsid w:val="002303D8"/>
    <w:rsid w:val="00231699"/>
    <w:rsid w:val="002323DC"/>
    <w:rsid w:val="00232DC4"/>
    <w:rsid w:val="00235417"/>
    <w:rsid w:val="00235720"/>
    <w:rsid w:val="00235976"/>
    <w:rsid w:val="00235C8F"/>
    <w:rsid w:val="002361F9"/>
    <w:rsid w:val="00236303"/>
    <w:rsid w:val="00236DBB"/>
    <w:rsid w:val="00244D89"/>
    <w:rsid w:val="00246C02"/>
    <w:rsid w:val="00250DC6"/>
    <w:rsid w:val="002532DA"/>
    <w:rsid w:val="002579D5"/>
    <w:rsid w:val="00260AC6"/>
    <w:rsid w:val="00261837"/>
    <w:rsid w:val="00262544"/>
    <w:rsid w:val="0026322A"/>
    <w:rsid w:val="00263574"/>
    <w:rsid w:val="00264DE9"/>
    <w:rsid w:val="00264DEE"/>
    <w:rsid w:val="00264EC2"/>
    <w:rsid w:val="00265D14"/>
    <w:rsid w:val="00266B64"/>
    <w:rsid w:val="00266F86"/>
    <w:rsid w:val="00271AFD"/>
    <w:rsid w:val="0027709A"/>
    <w:rsid w:val="0028350F"/>
    <w:rsid w:val="00283E53"/>
    <w:rsid w:val="00283FA5"/>
    <w:rsid w:val="00284606"/>
    <w:rsid w:val="002853F4"/>
    <w:rsid w:val="0028586E"/>
    <w:rsid w:val="00285B40"/>
    <w:rsid w:val="00285DBA"/>
    <w:rsid w:val="002865E2"/>
    <w:rsid w:val="0028788C"/>
    <w:rsid w:val="00294031"/>
    <w:rsid w:val="00294442"/>
    <w:rsid w:val="0029546C"/>
    <w:rsid w:val="002958FB"/>
    <w:rsid w:val="00297829"/>
    <w:rsid w:val="002A06B7"/>
    <w:rsid w:val="002A123E"/>
    <w:rsid w:val="002A212D"/>
    <w:rsid w:val="002A3FB7"/>
    <w:rsid w:val="002B3389"/>
    <w:rsid w:val="002B3960"/>
    <w:rsid w:val="002B62C1"/>
    <w:rsid w:val="002B7E68"/>
    <w:rsid w:val="002C4B58"/>
    <w:rsid w:val="002C582B"/>
    <w:rsid w:val="002C5930"/>
    <w:rsid w:val="002C6D69"/>
    <w:rsid w:val="002D09FD"/>
    <w:rsid w:val="002D1001"/>
    <w:rsid w:val="002D23A9"/>
    <w:rsid w:val="002D3459"/>
    <w:rsid w:val="002D4128"/>
    <w:rsid w:val="002D5D49"/>
    <w:rsid w:val="002E2C4A"/>
    <w:rsid w:val="002E5257"/>
    <w:rsid w:val="002E675C"/>
    <w:rsid w:val="002E67A1"/>
    <w:rsid w:val="002E690E"/>
    <w:rsid w:val="002F0E28"/>
    <w:rsid w:val="002F231E"/>
    <w:rsid w:val="002F28A1"/>
    <w:rsid w:val="002F6946"/>
    <w:rsid w:val="002F6EF9"/>
    <w:rsid w:val="003003B7"/>
    <w:rsid w:val="00300AA5"/>
    <w:rsid w:val="00300FA1"/>
    <w:rsid w:val="003042CF"/>
    <w:rsid w:val="00306FBE"/>
    <w:rsid w:val="003078D3"/>
    <w:rsid w:val="00312269"/>
    <w:rsid w:val="0031336F"/>
    <w:rsid w:val="00313C78"/>
    <w:rsid w:val="00320DD3"/>
    <w:rsid w:val="0032496C"/>
    <w:rsid w:val="00325464"/>
    <w:rsid w:val="00325A47"/>
    <w:rsid w:val="00325E51"/>
    <w:rsid w:val="003267CA"/>
    <w:rsid w:val="003270C1"/>
    <w:rsid w:val="00333772"/>
    <w:rsid w:val="00333B54"/>
    <w:rsid w:val="003347DA"/>
    <w:rsid w:val="00335A04"/>
    <w:rsid w:val="00335B74"/>
    <w:rsid w:val="00340A34"/>
    <w:rsid w:val="00340EA0"/>
    <w:rsid w:val="003430C6"/>
    <w:rsid w:val="0034365C"/>
    <w:rsid w:val="00344F26"/>
    <w:rsid w:val="003453F9"/>
    <w:rsid w:val="003455FE"/>
    <w:rsid w:val="00345FAE"/>
    <w:rsid w:val="00346176"/>
    <w:rsid w:val="00346317"/>
    <w:rsid w:val="00350157"/>
    <w:rsid w:val="0035019A"/>
    <w:rsid w:val="0035180B"/>
    <w:rsid w:val="00352162"/>
    <w:rsid w:val="0035348C"/>
    <w:rsid w:val="003534CE"/>
    <w:rsid w:val="003560DD"/>
    <w:rsid w:val="00356F8B"/>
    <w:rsid w:val="00357FCD"/>
    <w:rsid w:val="0036313C"/>
    <w:rsid w:val="003639E8"/>
    <w:rsid w:val="00365578"/>
    <w:rsid w:val="003679A6"/>
    <w:rsid w:val="00370B25"/>
    <w:rsid w:val="0037120D"/>
    <w:rsid w:val="00372091"/>
    <w:rsid w:val="003725EC"/>
    <w:rsid w:val="003726B1"/>
    <w:rsid w:val="00374065"/>
    <w:rsid w:val="00374627"/>
    <w:rsid w:val="00375E07"/>
    <w:rsid w:val="003766E2"/>
    <w:rsid w:val="00377D61"/>
    <w:rsid w:val="00384EB1"/>
    <w:rsid w:val="00385305"/>
    <w:rsid w:val="00385491"/>
    <w:rsid w:val="00385812"/>
    <w:rsid w:val="00386FB0"/>
    <w:rsid w:val="00390105"/>
    <w:rsid w:val="00390EE9"/>
    <w:rsid w:val="003911BD"/>
    <w:rsid w:val="0039144A"/>
    <w:rsid w:val="003916CB"/>
    <w:rsid w:val="0039188D"/>
    <w:rsid w:val="00391CE7"/>
    <w:rsid w:val="0039384B"/>
    <w:rsid w:val="003949CE"/>
    <w:rsid w:val="003978B7"/>
    <w:rsid w:val="003A1E86"/>
    <w:rsid w:val="003A3366"/>
    <w:rsid w:val="003A3890"/>
    <w:rsid w:val="003A62B0"/>
    <w:rsid w:val="003B4E6C"/>
    <w:rsid w:val="003B6138"/>
    <w:rsid w:val="003B75BA"/>
    <w:rsid w:val="003C0CA4"/>
    <w:rsid w:val="003C0CB0"/>
    <w:rsid w:val="003C4230"/>
    <w:rsid w:val="003C48B4"/>
    <w:rsid w:val="003C5764"/>
    <w:rsid w:val="003C75D7"/>
    <w:rsid w:val="003C77B5"/>
    <w:rsid w:val="003C7803"/>
    <w:rsid w:val="003C7BE7"/>
    <w:rsid w:val="003D02A7"/>
    <w:rsid w:val="003D1856"/>
    <w:rsid w:val="003D1E1B"/>
    <w:rsid w:val="003D4EBD"/>
    <w:rsid w:val="003D515B"/>
    <w:rsid w:val="003D5884"/>
    <w:rsid w:val="003D5B4A"/>
    <w:rsid w:val="003D65A0"/>
    <w:rsid w:val="003D687F"/>
    <w:rsid w:val="003E09DB"/>
    <w:rsid w:val="003E146F"/>
    <w:rsid w:val="003E19B1"/>
    <w:rsid w:val="003E2306"/>
    <w:rsid w:val="003E5387"/>
    <w:rsid w:val="003E5CDB"/>
    <w:rsid w:val="003E5F37"/>
    <w:rsid w:val="003E75BF"/>
    <w:rsid w:val="003E7F68"/>
    <w:rsid w:val="003F0F27"/>
    <w:rsid w:val="003F1ADD"/>
    <w:rsid w:val="003F4980"/>
    <w:rsid w:val="003F779F"/>
    <w:rsid w:val="003F7BD6"/>
    <w:rsid w:val="0040033A"/>
    <w:rsid w:val="00401554"/>
    <w:rsid w:val="00402055"/>
    <w:rsid w:val="00402529"/>
    <w:rsid w:val="0040447F"/>
    <w:rsid w:val="00406045"/>
    <w:rsid w:val="0041054A"/>
    <w:rsid w:val="00410D9B"/>
    <w:rsid w:val="00414869"/>
    <w:rsid w:val="00415749"/>
    <w:rsid w:val="00417694"/>
    <w:rsid w:val="0042276F"/>
    <w:rsid w:val="004239A0"/>
    <w:rsid w:val="00426121"/>
    <w:rsid w:val="0042642B"/>
    <w:rsid w:val="004308BD"/>
    <w:rsid w:val="00437230"/>
    <w:rsid w:val="00440239"/>
    <w:rsid w:val="0044311D"/>
    <w:rsid w:val="0044346E"/>
    <w:rsid w:val="0044453B"/>
    <w:rsid w:val="00446602"/>
    <w:rsid w:val="00447B4E"/>
    <w:rsid w:val="00451149"/>
    <w:rsid w:val="004560E6"/>
    <w:rsid w:val="0045797A"/>
    <w:rsid w:val="00457A1E"/>
    <w:rsid w:val="00460701"/>
    <w:rsid w:val="00467BBB"/>
    <w:rsid w:val="00471ACE"/>
    <w:rsid w:val="00474562"/>
    <w:rsid w:val="00477B80"/>
    <w:rsid w:val="004816E4"/>
    <w:rsid w:val="00482AE7"/>
    <w:rsid w:val="00483AEB"/>
    <w:rsid w:val="00483C69"/>
    <w:rsid w:val="00484854"/>
    <w:rsid w:val="0048682A"/>
    <w:rsid w:val="004869A6"/>
    <w:rsid w:val="00486A3D"/>
    <w:rsid w:val="00487B32"/>
    <w:rsid w:val="00487C8E"/>
    <w:rsid w:val="00491211"/>
    <w:rsid w:val="004933B0"/>
    <w:rsid w:val="004956A3"/>
    <w:rsid w:val="00495D9C"/>
    <w:rsid w:val="0049759D"/>
    <w:rsid w:val="004A1B2E"/>
    <w:rsid w:val="004A5B68"/>
    <w:rsid w:val="004A6383"/>
    <w:rsid w:val="004A6C00"/>
    <w:rsid w:val="004A759D"/>
    <w:rsid w:val="004A7778"/>
    <w:rsid w:val="004A7B34"/>
    <w:rsid w:val="004B0F9F"/>
    <w:rsid w:val="004B2E7F"/>
    <w:rsid w:val="004B49B1"/>
    <w:rsid w:val="004B5560"/>
    <w:rsid w:val="004B62E9"/>
    <w:rsid w:val="004B6FC2"/>
    <w:rsid w:val="004B7066"/>
    <w:rsid w:val="004B7996"/>
    <w:rsid w:val="004C0556"/>
    <w:rsid w:val="004C101B"/>
    <w:rsid w:val="004C1974"/>
    <w:rsid w:val="004C63E0"/>
    <w:rsid w:val="004C74F9"/>
    <w:rsid w:val="004D04D6"/>
    <w:rsid w:val="004D0D53"/>
    <w:rsid w:val="004D3300"/>
    <w:rsid w:val="004D50C3"/>
    <w:rsid w:val="004E1920"/>
    <w:rsid w:val="004E3DF2"/>
    <w:rsid w:val="004E430C"/>
    <w:rsid w:val="004E5671"/>
    <w:rsid w:val="004E6440"/>
    <w:rsid w:val="004E75EC"/>
    <w:rsid w:val="004F0C9D"/>
    <w:rsid w:val="004F2AA2"/>
    <w:rsid w:val="004F6172"/>
    <w:rsid w:val="00500754"/>
    <w:rsid w:val="00501560"/>
    <w:rsid w:val="005027CD"/>
    <w:rsid w:val="00506C4C"/>
    <w:rsid w:val="00512505"/>
    <w:rsid w:val="00512BAB"/>
    <w:rsid w:val="005158FF"/>
    <w:rsid w:val="00515CDD"/>
    <w:rsid w:val="0051774C"/>
    <w:rsid w:val="00520B77"/>
    <w:rsid w:val="0052267B"/>
    <w:rsid w:val="00522A0A"/>
    <w:rsid w:val="0052451E"/>
    <w:rsid w:val="00524D47"/>
    <w:rsid w:val="00525FCC"/>
    <w:rsid w:val="00526D4C"/>
    <w:rsid w:val="00530BB1"/>
    <w:rsid w:val="00531CD9"/>
    <w:rsid w:val="00531FBC"/>
    <w:rsid w:val="005336F9"/>
    <w:rsid w:val="00533B90"/>
    <w:rsid w:val="00534594"/>
    <w:rsid w:val="00536F92"/>
    <w:rsid w:val="005405B0"/>
    <w:rsid w:val="005427C7"/>
    <w:rsid w:val="005439E7"/>
    <w:rsid w:val="00543C03"/>
    <w:rsid w:val="00543D21"/>
    <w:rsid w:val="00546419"/>
    <w:rsid w:val="0054661D"/>
    <w:rsid w:val="00546B35"/>
    <w:rsid w:val="00550330"/>
    <w:rsid w:val="00550D4F"/>
    <w:rsid w:val="005511F9"/>
    <w:rsid w:val="00551B8E"/>
    <w:rsid w:val="00552040"/>
    <w:rsid w:val="0055288D"/>
    <w:rsid w:val="005528E5"/>
    <w:rsid w:val="005535B3"/>
    <w:rsid w:val="0055764C"/>
    <w:rsid w:val="005612EA"/>
    <w:rsid w:val="00562739"/>
    <w:rsid w:val="00566BE0"/>
    <w:rsid w:val="00570187"/>
    <w:rsid w:val="00572B38"/>
    <w:rsid w:val="00573574"/>
    <w:rsid w:val="00573E0F"/>
    <w:rsid w:val="00574D66"/>
    <w:rsid w:val="00576DA7"/>
    <w:rsid w:val="00577962"/>
    <w:rsid w:val="00580295"/>
    <w:rsid w:val="00582C34"/>
    <w:rsid w:val="00587635"/>
    <w:rsid w:val="00590FBC"/>
    <w:rsid w:val="00591317"/>
    <w:rsid w:val="005921C3"/>
    <w:rsid w:val="00596543"/>
    <w:rsid w:val="00597308"/>
    <w:rsid w:val="0059758E"/>
    <w:rsid w:val="005A2DA1"/>
    <w:rsid w:val="005A3276"/>
    <w:rsid w:val="005A335C"/>
    <w:rsid w:val="005A4DD0"/>
    <w:rsid w:val="005A56DD"/>
    <w:rsid w:val="005A5F2A"/>
    <w:rsid w:val="005A6D70"/>
    <w:rsid w:val="005A7289"/>
    <w:rsid w:val="005A7FAE"/>
    <w:rsid w:val="005B025F"/>
    <w:rsid w:val="005B0662"/>
    <w:rsid w:val="005B2DAC"/>
    <w:rsid w:val="005B58DD"/>
    <w:rsid w:val="005B6EA5"/>
    <w:rsid w:val="005B74AA"/>
    <w:rsid w:val="005B7A91"/>
    <w:rsid w:val="005C3DC5"/>
    <w:rsid w:val="005C5876"/>
    <w:rsid w:val="005D0DE0"/>
    <w:rsid w:val="005D1564"/>
    <w:rsid w:val="005E01D0"/>
    <w:rsid w:val="005E0E93"/>
    <w:rsid w:val="005E2B22"/>
    <w:rsid w:val="005E2D6D"/>
    <w:rsid w:val="005E7D88"/>
    <w:rsid w:val="005F0ACA"/>
    <w:rsid w:val="005F1F34"/>
    <w:rsid w:val="005F22C4"/>
    <w:rsid w:val="005F32F4"/>
    <w:rsid w:val="005F3661"/>
    <w:rsid w:val="005F4982"/>
    <w:rsid w:val="005F53C5"/>
    <w:rsid w:val="005F5D40"/>
    <w:rsid w:val="005F7C00"/>
    <w:rsid w:val="00600536"/>
    <w:rsid w:val="006006FB"/>
    <w:rsid w:val="00600AF8"/>
    <w:rsid w:val="00602318"/>
    <w:rsid w:val="006024BC"/>
    <w:rsid w:val="006032C6"/>
    <w:rsid w:val="00604044"/>
    <w:rsid w:val="0060416F"/>
    <w:rsid w:val="0060557B"/>
    <w:rsid w:val="00610A16"/>
    <w:rsid w:val="0061125F"/>
    <w:rsid w:val="0061263E"/>
    <w:rsid w:val="00615C82"/>
    <w:rsid w:val="0061604B"/>
    <w:rsid w:val="00621048"/>
    <w:rsid w:val="0062448D"/>
    <w:rsid w:val="006266F8"/>
    <w:rsid w:val="00630CFD"/>
    <w:rsid w:val="00631FC0"/>
    <w:rsid w:val="006334C7"/>
    <w:rsid w:val="00634A7E"/>
    <w:rsid w:val="006351A9"/>
    <w:rsid w:val="006363F2"/>
    <w:rsid w:val="00636CA3"/>
    <w:rsid w:val="00640966"/>
    <w:rsid w:val="00641F99"/>
    <w:rsid w:val="00642BF3"/>
    <w:rsid w:val="00642DAE"/>
    <w:rsid w:val="00643056"/>
    <w:rsid w:val="00652F69"/>
    <w:rsid w:val="006551C1"/>
    <w:rsid w:val="0065547A"/>
    <w:rsid w:val="006554E4"/>
    <w:rsid w:val="006555EA"/>
    <w:rsid w:val="00656EB1"/>
    <w:rsid w:val="00657486"/>
    <w:rsid w:val="00660540"/>
    <w:rsid w:val="00660A6E"/>
    <w:rsid w:val="00661FB4"/>
    <w:rsid w:val="00667453"/>
    <w:rsid w:val="00667847"/>
    <w:rsid w:val="0067343D"/>
    <w:rsid w:val="006743EB"/>
    <w:rsid w:val="006753C3"/>
    <w:rsid w:val="006754E9"/>
    <w:rsid w:val="0067579C"/>
    <w:rsid w:val="006767CC"/>
    <w:rsid w:val="006768CB"/>
    <w:rsid w:val="006772A4"/>
    <w:rsid w:val="006775BD"/>
    <w:rsid w:val="0068119F"/>
    <w:rsid w:val="00681779"/>
    <w:rsid w:val="00681823"/>
    <w:rsid w:val="006819DA"/>
    <w:rsid w:val="00682061"/>
    <w:rsid w:val="00682F1C"/>
    <w:rsid w:val="00683B9A"/>
    <w:rsid w:val="00684B24"/>
    <w:rsid w:val="00685947"/>
    <w:rsid w:val="006862A5"/>
    <w:rsid w:val="00686C70"/>
    <w:rsid w:val="00687476"/>
    <w:rsid w:val="00691056"/>
    <w:rsid w:val="00691209"/>
    <w:rsid w:val="006912C7"/>
    <w:rsid w:val="006914BF"/>
    <w:rsid w:val="006923FD"/>
    <w:rsid w:val="00696E7E"/>
    <w:rsid w:val="006A162C"/>
    <w:rsid w:val="006A16B6"/>
    <w:rsid w:val="006A3877"/>
    <w:rsid w:val="006A4055"/>
    <w:rsid w:val="006A452C"/>
    <w:rsid w:val="006A5B5A"/>
    <w:rsid w:val="006A6254"/>
    <w:rsid w:val="006A6301"/>
    <w:rsid w:val="006B00E0"/>
    <w:rsid w:val="006B0636"/>
    <w:rsid w:val="006B1612"/>
    <w:rsid w:val="006B442B"/>
    <w:rsid w:val="006C0B9E"/>
    <w:rsid w:val="006C160E"/>
    <w:rsid w:val="006C36A8"/>
    <w:rsid w:val="006C4ACB"/>
    <w:rsid w:val="006C4EE1"/>
    <w:rsid w:val="006D08E6"/>
    <w:rsid w:val="006D15EF"/>
    <w:rsid w:val="006D1F03"/>
    <w:rsid w:val="006D44F0"/>
    <w:rsid w:val="006D4C99"/>
    <w:rsid w:val="006E0D6A"/>
    <w:rsid w:val="006E25E5"/>
    <w:rsid w:val="006E2CA9"/>
    <w:rsid w:val="006E7B17"/>
    <w:rsid w:val="006F085C"/>
    <w:rsid w:val="006F3D4D"/>
    <w:rsid w:val="006F736A"/>
    <w:rsid w:val="006F778C"/>
    <w:rsid w:val="006F7D37"/>
    <w:rsid w:val="007015E6"/>
    <w:rsid w:val="007017B0"/>
    <w:rsid w:val="007017D5"/>
    <w:rsid w:val="007036B5"/>
    <w:rsid w:val="007057F8"/>
    <w:rsid w:val="00705DC5"/>
    <w:rsid w:val="0070691B"/>
    <w:rsid w:val="00707912"/>
    <w:rsid w:val="007103B0"/>
    <w:rsid w:val="00712086"/>
    <w:rsid w:val="00717167"/>
    <w:rsid w:val="00717F9D"/>
    <w:rsid w:val="0072205C"/>
    <w:rsid w:val="0072269E"/>
    <w:rsid w:val="00722947"/>
    <w:rsid w:val="00723BC6"/>
    <w:rsid w:val="007241B7"/>
    <w:rsid w:val="00724FFF"/>
    <w:rsid w:val="007255C1"/>
    <w:rsid w:val="007269E6"/>
    <w:rsid w:val="0072798B"/>
    <w:rsid w:val="00732D34"/>
    <w:rsid w:val="00733A47"/>
    <w:rsid w:val="00734335"/>
    <w:rsid w:val="00743F43"/>
    <w:rsid w:val="00750795"/>
    <w:rsid w:val="00751FCE"/>
    <w:rsid w:val="00754817"/>
    <w:rsid w:val="00755FAF"/>
    <w:rsid w:val="00756062"/>
    <w:rsid w:val="00757FB4"/>
    <w:rsid w:val="0076067A"/>
    <w:rsid w:val="00760F5A"/>
    <w:rsid w:val="00760F6A"/>
    <w:rsid w:val="00762031"/>
    <w:rsid w:val="00762440"/>
    <w:rsid w:val="00762712"/>
    <w:rsid w:val="0076472F"/>
    <w:rsid w:val="00770CD0"/>
    <w:rsid w:val="00771BE4"/>
    <w:rsid w:val="00771CDB"/>
    <w:rsid w:val="00772F5E"/>
    <w:rsid w:val="007737F9"/>
    <w:rsid w:val="00774835"/>
    <w:rsid w:val="00774E55"/>
    <w:rsid w:val="00777EA6"/>
    <w:rsid w:val="007818A8"/>
    <w:rsid w:val="00781FA5"/>
    <w:rsid w:val="0078270F"/>
    <w:rsid w:val="007836BD"/>
    <w:rsid w:val="0078689B"/>
    <w:rsid w:val="00791E56"/>
    <w:rsid w:val="00796AE7"/>
    <w:rsid w:val="0079768B"/>
    <w:rsid w:val="00797968"/>
    <w:rsid w:val="007A4CD4"/>
    <w:rsid w:val="007A4E76"/>
    <w:rsid w:val="007A522E"/>
    <w:rsid w:val="007A585C"/>
    <w:rsid w:val="007A72AF"/>
    <w:rsid w:val="007B28FF"/>
    <w:rsid w:val="007B2FB0"/>
    <w:rsid w:val="007B387C"/>
    <w:rsid w:val="007B3A3E"/>
    <w:rsid w:val="007B4050"/>
    <w:rsid w:val="007B4950"/>
    <w:rsid w:val="007B77B1"/>
    <w:rsid w:val="007C01BB"/>
    <w:rsid w:val="007C06AF"/>
    <w:rsid w:val="007C1797"/>
    <w:rsid w:val="007C24A6"/>
    <w:rsid w:val="007C3C06"/>
    <w:rsid w:val="007C4030"/>
    <w:rsid w:val="007C66D9"/>
    <w:rsid w:val="007D1F65"/>
    <w:rsid w:val="007D1FDE"/>
    <w:rsid w:val="007D2012"/>
    <w:rsid w:val="007D2A77"/>
    <w:rsid w:val="007D576B"/>
    <w:rsid w:val="007D6364"/>
    <w:rsid w:val="007D663B"/>
    <w:rsid w:val="007E19B0"/>
    <w:rsid w:val="007E429A"/>
    <w:rsid w:val="007F0BF7"/>
    <w:rsid w:val="007F2DF0"/>
    <w:rsid w:val="007F34AB"/>
    <w:rsid w:val="007F3530"/>
    <w:rsid w:val="007F50A8"/>
    <w:rsid w:val="007F51E8"/>
    <w:rsid w:val="007F5D0F"/>
    <w:rsid w:val="007F616C"/>
    <w:rsid w:val="007F65CD"/>
    <w:rsid w:val="007F6A88"/>
    <w:rsid w:val="007F704F"/>
    <w:rsid w:val="00800516"/>
    <w:rsid w:val="0080094B"/>
    <w:rsid w:val="00800FD4"/>
    <w:rsid w:val="00802582"/>
    <w:rsid w:val="00802CBC"/>
    <w:rsid w:val="00803327"/>
    <w:rsid w:val="00806769"/>
    <w:rsid w:val="00812BEE"/>
    <w:rsid w:val="00816693"/>
    <w:rsid w:val="00817522"/>
    <w:rsid w:val="00817C68"/>
    <w:rsid w:val="00822894"/>
    <w:rsid w:val="008231C0"/>
    <w:rsid w:val="0082352D"/>
    <w:rsid w:val="00826C75"/>
    <w:rsid w:val="00830E6F"/>
    <w:rsid w:val="00833520"/>
    <w:rsid w:val="008359A1"/>
    <w:rsid w:val="00840578"/>
    <w:rsid w:val="00841873"/>
    <w:rsid w:val="008433F3"/>
    <w:rsid w:val="00844936"/>
    <w:rsid w:val="008450DF"/>
    <w:rsid w:val="008473F6"/>
    <w:rsid w:val="008505D5"/>
    <w:rsid w:val="00850985"/>
    <w:rsid w:val="00851559"/>
    <w:rsid w:val="008518EB"/>
    <w:rsid w:val="00851B20"/>
    <w:rsid w:val="00855C4F"/>
    <w:rsid w:val="00863E3C"/>
    <w:rsid w:val="00865AB5"/>
    <w:rsid w:val="0086750F"/>
    <w:rsid w:val="00871397"/>
    <w:rsid w:val="00871AC4"/>
    <w:rsid w:val="00871BCE"/>
    <w:rsid w:val="0087507B"/>
    <w:rsid w:val="0087529F"/>
    <w:rsid w:val="008768E4"/>
    <w:rsid w:val="0087706A"/>
    <w:rsid w:val="00881C8B"/>
    <w:rsid w:val="00881E6B"/>
    <w:rsid w:val="00883773"/>
    <w:rsid w:val="008902F5"/>
    <w:rsid w:val="00890C2B"/>
    <w:rsid w:val="00892661"/>
    <w:rsid w:val="008928BD"/>
    <w:rsid w:val="0089298F"/>
    <w:rsid w:val="00893C92"/>
    <w:rsid w:val="00895E76"/>
    <w:rsid w:val="008A0BA1"/>
    <w:rsid w:val="008A1F69"/>
    <w:rsid w:val="008A2043"/>
    <w:rsid w:val="008A2AA6"/>
    <w:rsid w:val="008A4DF8"/>
    <w:rsid w:val="008A51A0"/>
    <w:rsid w:val="008B15BD"/>
    <w:rsid w:val="008B308C"/>
    <w:rsid w:val="008B40E5"/>
    <w:rsid w:val="008B6605"/>
    <w:rsid w:val="008B6B69"/>
    <w:rsid w:val="008B7176"/>
    <w:rsid w:val="008C04CA"/>
    <w:rsid w:val="008C20C6"/>
    <w:rsid w:val="008C2134"/>
    <w:rsid w:val="008C2A38"/>
    <w:rsid w:val="008C3015"/>
    <w:rsid w:val="008C3D69"/>
    <w:rsid w:val="008C50D6"/>
    <w:rsid w:val="008C6DDE"/>
    <w:rsid w:val="008C71FA"/>
    <w:rsid w:val="008D0509"/>
    <w:rsid w:val="008D1BA9"/>
    <w:rsid w:val="008D2D2B"/>
    <w:rsid w:val="008D35D9"/>
    <w:rsid w:val="008D4300"/>
    <w:rsid w:val="008E08A4"/>
    <w:rsid w:val="008E1D02"/>
    <w:rsid w:val="008E293E"/>
    <w:rsid w:val="008E2FBE"/>
    <w:rsid w:val="008E4C41"/>
    <w:rsid w:val="008E53E1"/>
    <w:rsid w:val="008E5856"/>
    <w:rsid w:val="008E7063"/>
    <w:rsid w:val="008F01C7"/>
    <w:rsid w:val="008F0F42"/>
    <w:rsid w:val="008F20B7"/>
    <w:rsid w:val="008F29CC"/>
    <w:rsid w:val="008F44C1"/>
    <w:rsid w:val="008F5FCB"/>
    <w:rsid w:val="008F77C8"/>
    <w:rsid w:val="008F7DA3"/>
    <w:rsid w:val="0090346C"/>
    <w:rsid w:val="00903479"/>
    <w:rsid w:val="009040BA"/>
    <w:rsid w:val="00907C65"/>
    <w:rsid w:val="00911B95"/>
    <w:rsid w:val="00911FBD"/>
    <w:rsid w:val="00912531"/>
    <w:rsid w:val="009126D7"/>
    <w:rsid w:val="00913BD7"/>
    <w:rsid w:val="00916D25"/>
    <w:rsid w:val="00917DF3"/>
    <w:rsid w:val="009212F5"/>
    <w:rsid w:val="0092268A"/>
    <w:rsid w:val="009230AE"/>
    <w:rsid w:val="009251D9"/>
    <w:rsid w:val="00926B1D"/>
    <w:rsid w:val="0092765D"/>
    <w:rsid w:val="00931855"/>
    <w:rsid w:val="00940B5B"/>
    <w:rsid w:val="00944959"/>
    <w:rsid w:val="00945562"/>
    <w:rsid w:val="009516D6"/>
    <w:rsid w:val="00951C2D"/>
    <w:rsid w:val="00955ED3"/>
    <w:rsid w:val="00956338"/>
    <w:rsid w:val="009565F1"/>
    <w:rsid w:val="00956E14"/>
    <w:rsid w:val="00957E32"/>
    <w:rsid w:val="009610D4"/>
    <w:rsid w:val="009617C8"/>
    <w:rsid w:val="00961A19"/>
    <w:rsid w:val="00961A89"/>
    <w:rsid w:val="00962CD3"/>
    <w:rsid w:val="00963F4B"/>
    <w:rsid w:val="00964BC5"/>
    <w:rsid w:val="00970DA0"/>
    <w:rsid w:val="0097149C"/>
    <w:rsid w:val="0097571F"/>
    <w:rsid w:val="00976426"/>
    <w:rsid w:val="00976D9E"/>
    <w:rsid w:val="00976E63"/>
    <w:rsid w:val="0097726B"/>
    <w:rsid w:val="00977D68"/>
    <w:rsid w:val="00982FDD"/>
    <w:rsid w:val="00984248"/>
    <w:rsid w:val="00984C3E"/>
    <w:rsid w:val="00984E2A"/>
    <w:rsid w:val="009871DF"/>
    <w:rsid w:val="009905AF"/>
    <w:rsid w:val="0099270D"/>
    <w:rsid w:val="009928B3"/>
    <w:rsid w:val="00994BBC"/>
    <w:rsid w:val="00995124"/>
    <w:rsid w:val="00995164"/>
    <w:rsid w:val="00996BF2"/>
    <w:rsid w:val="009A3F3B"/>
    <w:rsid w:val="009A48F5"/>
    <w:rsid w:val="009A6CBA"/>
    <w:rsid w:val="009A6F6B"/>
    <w:rsid w:val="009A765B"/>
    <w:rsid w:val="009A7899"/>
    <w:rsid w:val="009B1E6B"/>
    <w:rsid w:val="009B2F08"/>
    <w:rsid w:val="009B3120"/>
    <w:rsid w:val="009B532D"/>
    <w:rsid w:val="009C0AB8"/>
    <w:rsid w:val="009C12C3"/>
    <w:rsid w:val="009C1716"/>
    <w:rsid w:val="009C18D6"/>
    <w:rsid w:val="009C1C25"/>
    <w:rsid w:val="009C237A"/>
    <w:rsid w:val="009C2D7D"/>
    <w:rsid w:val="009C478E"/>
    <w:rsid w:val="009C5D7A"/>
    <w:rsid w:val="009D1E77"/>
    <w:rsid w:val="009D4E30"/>
    <w:rsid w:val="009D782D"/>
    <w:rsid w:val="009E1149"/>
    <w:rsid w:val="009E242F"/>
    <w:rsid w:val="009E5B88"/>
    <w:rsid w:val="009E5C32"/>
    <w:rsid w:val="009E5F8C"/>
    <w:rsid w:val="009E65BF"/>
    <w:rsid w:val="009F289D"/>
    <w:rsid w:val="009F2B16"/>
    <w:rsid w:val="009F392B"/>
    <w:rsid w:val="00A0092C"/>
    <w:rsid w:val="00A019E1"/>
    <w:rsid w:val="00A071F8"/>
    <w:rsid w:val="00A07646"/>
    <w:rsid w:val="00A105D1"/>
    <w:rsid w:val="00A10D66"/>
    <w:rsid w:val="00A11DA9"/>
    <w:rsid w:val="00A134D6"/>
    <w:rsid w:val="00A14E5D"/>
    <w:rsid w:val="00A1656C"/>
    <w:rsid w:val="00A20C77"/>
    <w:rsid w:val="00A26BB1"/>
    <w:rsid w:val="00A277E1"/>
    <w:rsid w:val="00A315AB"/>
    <w:rsid w:val="00A326E4"/>
    <w:rsid w:val="00A33EEB"/>
    <w:rsid w:val="00A40C8F"/>
    <w:rsid w:val="00A41299"/>
    <w:rsid w:val="00A41613"/>
    <w:rsid w:val="00A456F5"/>
    <w:rsid w:val="00A475D7"/>
    <w:rsid w:val="00A47B19"/>
    <w:rsid w:val="00A502AA"/>
    <w:rsid w:val="00A51F28"/>
    <w:rsid w:val="00A5438A"/>
    <w:rsid w:val="00A54949"/>
    <w:rsid w:val="00A54BCA"/>
    <w:rsid w:val="00A60806"/>
    <w:rsid w:val="00A60B72"/>
    <w:rsid w:val="00A621AB"/>
    <w:rsid w:val="00A6305D"/>
    <w:rsid w:val="00A63310"/>
    <w:rsid w:val="00A63C0B"/>
    <w:rsid w:val="00A6744B"/>
    <w:rsid w:val="00A703A8"/>
    <w:rsid w:val="00A718C9"/>
    <w:rsid w:val="00A72487"/>
    <w:rsid w:val="00A7378C"/>
    <w:rsid w:val="00A80742"/>
    <w:rsid w:val="00A83B7E"/>
    <w:rsid w:val="00A83E16"/>
    <w:rsid w:val="00A83F75"/>
    <w:rsid w:val="00A852A0"/>
    <w:rsid w:val="00A85332"/>
    <w:rsid w:val="00A87261"/>
    <w:rsid w:val="00A903E2"/>
    <w:rsid w:val="00A91512"/>
    <w:rsid w:val="00A92736"/>
    <w:rsid w:val="00A93CDC"/>
    <w:rsid w:val="00A959A0"/>
    <w:rsid w:val="00A961BB"/>
    <w:rsid w:val="00A9724D"/>
    <w:rsid w:val="00AA44A2"/>
    <w:rsid w:val="00AA4EA3"/>
    <w:rsid w:val="00AB5769"/>
    <w:rsid w:val="00AB5BC4"/>
    <w:rsid w:val="00AB74D3"/>
    <w:rsid w:val="00AB79E3"/>
    <w:rsid w:val="00AC1215"/>
    <w:rsid w:val="00AC73DB"/>
    <w:rsid w:val="00AD0BB2"/>
    <w:rsid w:val="00AD20D3"/>
    <w:rsid w:val="00AD4B53"/>
    <w:rsid w:val="00AD532B"/>
    <w:rsid w:val="00AD658F"/>
    <w:rsid w:val="00AD681C"/>
    <w:rsid w:val="00AD6D54"/>
    <w:rsid w:val="00AD771E"/>
    <w:rsid w:val="00AD7C2F"/>
    <w:rsid w:val="00AE3D00"/>
    <w:rsid w:val="00AE4628"/>
    <w:rsid w:val="00AE4641"/>
    <w:rsid w:val="00AE4975"/>
    <w:rsid w:val="00AE52EE"/>
    <w:rsid w:val="00AE5837"/>
    <w:rsid w:val="00AF05A4"/>
    <w:rsid w:val="00AF0D38"/>
    <w:rsid w:val="00AF16B4"/>
    <w:rsid w:val="00AF2DB8"/>
    <w:rsid w:val="00AF5CB6"/>
    <w:rsid w:val="00AF6072"/>
    <w:rsid w:val="00AF615A"/>
    <w:rsid w:val="00AF7A25"/>
    <w:rsid w:val="00B02E32"/>
    <w:rsid w:val="00B035A1"/>
    <w:rsid w:val="00B06276"/>
    <w:rsid w:val="00B073C3"/>
    <w:rsid w:val="00B07D4B"/>
    <w:rsid w:val="00B126C8"/>
    <w:rsid w:val="00B133BD"/>
    <w:rsid w:val="00B14B4B"/>
    <w:rsid w:val="00B1665D"/>
    <w:rsid w:val="00B17E27"/>
    <w:rsid w:val="00B2088C"/>
    <w:rsid w:val="00B21884"/>
    <w:rsid w:val="00B21B0A"/>
    <w:rsid w:val="00B22114"/>
    <w:rsid w:val="00B22386"/>
    <w:rsid w:val="00B22554"/>
    <w:rsid w:val="00B226F9"/>
    <w:rsid w:val="00B22BCE"/>
    <w:rsid w:val="00B244CB"/>
    <w:rsid w:val="00B24FE1"/>
    <w:rsid w:val="00B267AE"/>
    <w:rsid w:val="00B26A76"/>
    <w:rsid w:val="00B27D94"/>
    <w:rsid w:val="00B3043F"/>
    <w:rsid w:val="00B3244B"/>
    <w:rsid w:val="00B3710E"/>
    <w:rsid w:val="00B37150"/>
    <w:rsid w:val="00B40C94"/>
    <w:rsid w:val="00B420A2"/>
    <w:rsid w:val="00B421C0"/>
    <w:rsid w:val="00B42713"/>
    <w:rsid w:val="00B43203"/>
    <w:rsid w:val="00B479C8"/>
    <w:rsid w:val="00B47DA6"/>
    <w:rsid w:val="00B505B5"/>
    <w:rsid w:val="00B50CE0"/>
    <w:rsid w:val="00B515E6"/>
    <w:rsid w:val="00B5249E"/>
    <w:rsid w:val="00B52B47"/>
    <w:rsid w:val="00B57A8D"/>
    <w:rsid w:val="00B606C5"/>
    <w:rsid w:val="00B6428A"/>
    <w:rsid w:val="00B64B51"/>
    <w:rsid w:val="00B7053D"/>
    <w:rsid w:val="00B74A36"/>
    <w:rsid w:val="00B77B1C"/>
    <w:rsid w:val="00B77C19"/>
    <w:rsid w:val="00B8134B"/>
    <w:rsid w:val="00B81594"/>
    <w:rsid w:val="00B83B5D"/>
    <w:rsid w:val="00B904B3"/>
    <w:rsid w:val="00B912E6"/>
    <w:rsid w:val="00B92D38"/>
    <w:rsid w:val="00B96A73"/>
    <w:rsid w:val="00BA05D2"/>
    <w:rsid w:val="00BA0EEF"/>
    <w:rsid w:val="00BA1F8E"/>
    <w:rsid w:val="00BA4E9B"/>
    <w:rsid w:val="00BA5850"/>
    <w:rsid w:val="00BA5B05"/>
    <w:rsid w:val="00BA6E2B"/>
    <w:rsid w:val="00BA78FA"/>
    <w:rsid w:val="00BA7CE9"/>
    <w:rsid w:val="00BB3DAC"/>
    <w:rsid w:val="00BB467C"/>
    <w:rsid w:val="00BB48E5"/>
    <w:rsid w:val="00BB5929"/>
    <w:rsid w:val="00BC0E9E"/>
    <w:rsid w:val="00BC2BBD"/>
    <w:rsid w:val="00BC7DEA"/>
    <w:rsid w:val="00BD18D2"/>
    <w:rsid w:val="00BD33E9"/>
    <w:rsid w:val="00BD58B4"/>
    <w:rsid w:val="00BD6195"/>
    <w:rsid w:val="00BD6987"/>
    <w:rsid w:val="00BE6F17"/>
    <w:rsid w:val="00BF07E3"/>
    <w:rsid w:val="00BF0DA0"/>
    <w:rsid w:val="00BF1547"/>
    <w:rsid w:val="00BF1646"/>
    <w:rsid w:val="00BF2BFA"/>
    <w:rsid w:val="00BF5087"/>
    <w:rsid w:val="00BF5D5B"/>
    <w:rsid w:val="00BF6625"/>
    <w:rsid w:val="00BF754F"/>
    <w:rsid w:val="00C0046D"/>
    <w:rsid w:val="00C02E8C"/>
    <w:rsid w:val="00C0304B"/>
    <w:rsid w:val="00C10375"/>
    <w:rsid w:val="00C11704"/>
    <w:rsid w:val="00C12015"/>
    <w:rsid w:val="00C15082"/>
    <w:rsid w:val="00C16F89"/>
    <w:rsid w:val="00C2101B"/>
    <w:rsid w:val="00C25FB2"/>
    <w:rsid w:val="00C317DC"/>
    <w:rsid w:val="00C31B77"/>
    <w:rsid w:val="00C31C0E"/>
    <w:rsid w:val="00C31D14"/>
    <w:rsid w:val="00C3266F"/>
    <w:rsid w:val="00C33E6A"/>
    <w:rsid w:val="00C35C35"/>
    <w:rsid w:val="00C35E2E"/>
    <w:rsid w:val="00C36BC6"/>
    <w:rsid w:val="00C41545"/>
    <w:rsid w:val="00C4276A"/>
    <w:rsid w:val="00C44E61"/>
    <w:rsid w:val="00C46B0B"/>
    <w:rsid w:val="00C51F65"/>
    <w:rsid w:val="00C5482F"/>
    <w:rsid w:val="00C54BE3"/>
    <w:rsid w:val="00C55EA8"/>
    <w:rsid w:val="00C6108A"/>
    <w:rsid w:val="00C63217"/>
    <w:rsid w:val="00C6504C"/>
    <w:rsid w:val="00C651C5"/>
    <w:rsid w:val="00C6526A"/>
    <w:rsid w:val="00C671AA"/>
    <w:rsid w:val="00C71D58"/>
    <w:rsid w:val="00C72267"/>
    <w:rsid w:val="00C738EA"/>
    <w:rsid w:val="00C776C8"/>
    <w:rsid w:val="00C80F11"/>
    <w:rsid w:val="00C82342"/>
    <w:rsid w:val="00C82E9A"/>
    <w:rsid w:val="00C87A0A"/>
    <w:rsid w:val="00C9089D"/>
    <w:rsid w:val="00C92D4D"/>
    <w:rsid w:val="00C9373F"/>
    <w:rsid w:val="00C93772"/>
    <w:rsid w:val="00C93BE3"/>
    <w:rsid w:val="00C95CBA"/>
    <w:rsid w:val="00C95DAC"/>
    <w:rsid w:val="00CA0C0F"/>
    <w:rsid w:val="00CA1142"/>
    <w:rsid w:val="00CA212B"/>
    <w:rsid w:val="00CA5035"/>
    <w:rsid w:val="00CA72DB"/>
    <w:rsid w:val="00CB20A6"/>
    <w:rsid w:val="00CB353B"/>
    <w:rsid w:val="00CB501C"/>
    <w:rsid w:val="00CB5C1C"/>
    <w:rsid w:val="00CC32F8"/>
    <w:rsid w:val="00CC4772"/>
    <w:rsid w:val="00CC6DDF"/>
    <w:rsid w:val="00CD1EB0"/>
    <w:rsid w:val="00CD3835"/>
    <w:rsid w:val="00CD38D8"/>
    <w:rsid w:val="00CD4CE0"/>
    <w:rsid w:val="00CD6B22"/>
    <w:rsid w:val="00CD6F41"/>
    <w:rsid w:val="00CE1002"/>
    <w:rsid w:val="00CE1C18"/>
    <w:rsid w:val="00CE30BB"/>
    <w:rsid w:val="00CE3340"/>
    <w:rsid w:val="00CE4286"/>
    <w:rsid w:val="00CE5FC2"/>
    <w:rsid w:val="00CF0453"/>
    <w:rsid w:val="00CF5D4F"/>
    <w:rsid w:val="00CF643F"/>
    <w:rsid w:val="00D03421"/>
    <w:rsid w:val="00D03C34"/>
    <w:rsid w:val="00D03C76"/>
    <w:rsid w:val="00D04B81"/>
    <w:rsid w:val="00D057FF"/>
    <w:rsid w:val="00D05DD5"/>
    <w:rsid w:val="00D0697E"/>
    <w:rsid w:val="00D072CF"/>
    <w:rsid w:val="00D07B0F"/>
    <w:rsid w:val="00D13F72"/>
    <w:rsid w:val="00D15C37"/>
    <w:rsid w:val="00D16480"/>
    <w:rsid w:val="00D21FBF"/>
    <w:rsid w:val="00D22FA2"/>
    <w:rsid w:val="00D2370A"/>
    <w:rsid w:val="00D256F4"/>
    <w:rsid w:val="00D25CFE"/>
    <w:rsid w:val="00D262A4"/>
    <w:rsid w:val="00D262CF"/>
    <w:rsid w:val="00D3187F"/>
    <w:rsid w:val="00D31916"/>
    <w:rsid w:val="00D32A41"/>
    <w:rsid w:val="00D333A6"/>
    <w:rsid w:val="00D33DDD"/>
    <w:rsid w:val="00D35186"/>
    <w:rsid w:val="00D37231"/>
    <w:rsid w:val="00D409DA"/>
    <w:rsid w:val="00D40FE2"/>
    <w:rsid w:val="00D41EAF"/>
    <w:rsid w:val="00D437B7"/>
    <w:rsid w:val="00D445B0"/>
    <w:rsid w:val="00D45E66"/>
    <w:rsid w:val="00D465F5"/>
    <w:rsid w:val="00D46A60"/>
    <w:rsid w:val="00D50F5C"/>
    <w:rsid w:val="00D51818"/>
    <w:rsid w:val="00D53B71"/>
    <w:rsid w:val="00D549AC"/>
    <w:rsid w:val="00D60085"/>
    <w:rsid w:val="00D6027A"/>
    <w:rsid w:val="00D603A8"/>
    <w:rsid w:val="00D60AC1"/>
    <w:rsid w:val="00D60D81"/>
    <w:rsid w:val="00D63578"/>
    <w:rsid w:val="00D63E8B"/>
    <w:rsid w:val="00D640BA"/>
    <w:rsid w:val="00D66DCB"/>
    <w:rsid w:val="00D71285"/>
    <w:rsid w:val="00D715B7"/>
    <w:rsid w:val="00D715BF"/>
    <w:rsid w:val="00D72D8E"/>
    <w:rsid w:val="00D755E9"/>
    <w:rsid w:val="00D75BF1"/>
    <w:rsid w:val="00D7724A"/>
    <w:rsid w:val="00D80292"/>
    <w:rsid w:val="00D8175F"/>
    <w:rsid w:val="00D83B5E"/>
    <w:rsid w:val="00D84D87"/>
    <w:rsid w:val="00D919D2"/>
    <w:rsid w:val="00D9237E"/>
    <w:rsid w:val="00D93880"/>
    <w:rsid w:val="00D95628"/>
    <w:rsid w:val="00D956C7"/>
    <w:rsid w:val="00D95B23"/>
    <w:rsid w:val="00DA010E"/>
    <w:rsid w:val="00DA2012"/>
    <w:rsid w:val="00DA211C"/>
    <w:rsid w:val="00DA2581"/>
    <w:rsid w:val="00DA31CE"/>
    <w:rsid w:val="00DA586F"/>
    <w:rsid w:val="00DB40B4"/>
    <w:rsid w:val="00DB4560"/>
    <w:rsid w:val="00DC25E6"/>
    <w:rsid w:val="00DC3578"/>
    <w:rsid w:val="00DC4B21"/>
    <w:rsid w:val="00DD37EF"/>
    <w:rsid w:val="00DD4A22"/>
    <w:rsid w:val="00DD4A6E"/>
    <w:rsid w:val="00DD61CA"/>
    <w:rsid w:val="00DD74AB"/>
    <w:rsid w:val="00DD768C"/>
    <w:rsid w:val="00DE04D9"/>
    <w:rsid w:val="00DE1039"/>
    <w:rsid w:val="00DE2101"/>
    <w:rsid w:val="00DE335E"/>
    <w:rsid w:val="00DE3F01"/>
    <w:rsid w:val="00DE57D5"/>
    <w:rsid w:val="00DE612C"/>
    <w:rsid w:val="00DE65B3"/>
    <w:rsid w:val="00DE6AE2"/>
    <w:rsid w:val="00DE7459"/>
    <w:rsid w:val="00DE7BBF"/>
    <w:rsid w:val="00DF17F7"/>
    <w:rsid w:val="00DF1D8B"/>
    <w:rsid w:val="00DF370C"/>
    <w:rsid w:val="00DF39B8"/>
    <w:rsid w:val="00E00011"/>
    <w:rsid w:val="00E00346"/>
    <w:rsid w:val="00E00373"/>
    <w:rsid w:val="00E07025"/>
    <w:rsid w:val="00E07902"/>
    <w:rsid w:val="00E10B6E"/>
    <w:rsid w:val="00E14530"/>
    <w:rsid w:val="00E17883"/>
    <w:rsid w:val="00E2053E"/>
    <w:rsid w:val="00E226E7"/>
    <w:rsid w:val="00E227A0"/>
    <w:rsid w:val="00E2380C"/>
    <w:rsid w:val="00E25AD3"/>
    <w:rsid w:val="00E25BEA"/>
    <w:rsid w:val="00E2744D"/>
    <w:rsid w:val="00E34509"/>
    <w:rsid w:val="00E34CBC"/>
    <w:rsid w:val="00E350F2"/>
    <w:rsid w:val="00E3575B"/>
    <w:rsid w:val="00E36764"/>
    <w:rsid w:val="00E42039"/>
    <w:rsid w:val="00E43485"/>
    <w:rsid w:val="00E438B9"/>
    <w:rsid w:val="00E462C8"/>
    <w:rsid w:val="00E46400"/>
    <w:rsid w:val="00E520B2"/>
    <w:rsid w:val="00E54516"/>
    <w:rsid w:val="00E56A79"/>
    <w:rsid w:val="00E60363"/>
    <w:rsid w:val="00E64ED3"/>
    <w:rsid w:val="00E66351"/>
    <w:rsid w:val="00E67408"/>
    <w:rsid w:val="00E67D90"/>
    <w:rsid w:val="00E702BF"/>
    <w:rsid w:val="00E717D4"/>
    <w:rsid w:val="00E718B1"/>
    <w:rsid w:val="00E72660"/>
    <w:rsid w:val="00E7493D"/>
    <w:rsid w:val="00E75969"/>
    <w:rsid w:val="00E7620F"/>
    <w:rsid w:val="00E812E0"/>
    <w:rsid w:val="00E827BD"/>
    <w:rsid w:val="00E839FB"/>
    <w:rsid w:val="00E83AD5"/>
    <w:rsid w:val="00E857DE"/>
    <w:rsid w:val="00E8687A"/>
    <w:rsid w:val="00E869EF"/>
    <w:rsid w:val="00E87008"/>
    <w:rsid w:val="00E8781D"/>
    <w:rsid w:val="00E910F2"/>
    <w:rsid w:val="00E92DD6"/>
    <w:rsid w:val="00E936B2"/>
    <w:rsid w:val="00E95E4B"/>
    <w:rsid w:val="00E95F41"/>
    <w:rsid w:val="00E97B3F"/>
    <w:rsid w:val="00EA02E0"/>
    <w:rsid w:val="00EA0CC0"/>
    <w:rsid w:val="00EA1A71"/>
    <w:rsid w:val="00EA31A1"/>
    <w:rsid w:val="00EA34E1"/>
    <w:rsid w:val="00EA402D"/>
    <w:rsid w:val="00EA5399"/>
    <w:rsid w:val="00EA57AA"/>
    <w:rsid w:val="00EA5CBA"/>
    <w:rsid w:val="00EA6E4B"/>
    <w:rsid w:val="00EB0594"/>
    <w:rsid w:val="00EB08CD"/>
    <w:rsid w:val="00EB10AB"/>
    <w:rsid w:val="00EB20D6"/>
    <w:rsid w:val="00EB24A1"/>
    <w:rsid w:val="00EB2D5B"/>
    <w:rsid w:val="00EB323C"/>
    <w:rsid w:val="00EB60F2"/>
    <w:rsid w:val="00EB6C14"/>
    <w:rsid w:val="00EB720D"/>
    <w:rsid w:val="00EC11BE"/>
    <w:rsid w:val="00EC4AE7"/>
    <w:rsid w:val="00EC52DE"/>
    <w:rsid w:val="00ED2CBD"/>
    <w:rsid w:val="00ED431C"/>
    <w:rsid w:val="00ED51E8"/>
    <w:rsid w:val="00ED7A5B"/>
    <w:rsid w:val="00EE1BD4"/>
    <w:rsid w:val="00EF003C"/>
    <w:rsid w:val="00EF10E3"/>
    <w:rsid w:val="00EF2585"/>
    <w:rsid w:val="00EF337F"/>
    <w:rsid w:val="00EF3804"/>
    <w:rsid w:val="00EF3E05"/>
    <w:rsid w:val="00F00589"/>
    <w:rsid w:val="00F00917"/>
    <w:rsid w:val="00F028DE"/>
    <w:rsid w:val="00F02D91"/>
    <w:rsid w:val="00F041A2"/>
    <w:rsid w:val="00F06D8C"/>
    <w:rsid w:val="00F07F1B"/>
    <w:rsid w:val="00F132F1"/>
    <w:rsid w:val="00F13468"/>
    <w:rsid w:val="00F147B7"/>
    <w:rsid w:val="00F155C2"/>
    <w:rsid w:val="00F165E6"/>
    <w:rsid w:val="00F16DD6"/>
    <w:rsid w:val="00F176F8"/>
    <w:rsid w:val="00F21DBF"/>
    <w:rsid w:val="00F21FAB"/>
    <w:rsid w:val="00F23980"/>
    <w:rsid w:val="00F24424"/>
    <w:rsid w:val="00F25649"/>
    <w:rsid w:val="00F26475"/>
    <w:rsid w:val="00F30467"/>
    <w:rsid w:val="00F32B56"/>
    <w:rsid w:val="00F32FD5"/>
    <w:rsid w:val="00F332A2"/>
    <w:rsid w:val="00F337BB"/>
    <w:rsid w:val="00F347E0"/>
    <w:rsid w:val="00F35933"/>
    <w:rsid w:val="00F3698E"/>
    <w:rsid w:val="00F3768E"/>
    <w:rsid w:val="00F41642"/>
    <w:rsid w:val="00F43695"/>
    <w:rsid w:val="00F441DC"/>
    <w:rsid w:val="00F44E96"/>
    <w:rsid w:val="00F46C5F"/>
    <w:rsid w:val="00F473BB"/>
    <w:rsid w:val="00F47A52"/>
    <w:rsid w:val="00F50B4C"/>
    <w:rsid w:val="00F525B4"/>
    <w:rsid w:val="00F538A0"/>
    <w:rsid w:val="00F54DA7"/>
    <w:rsid w:val="00F63A8B"/>
    <w:rsid w:val="00F64A9F"/>
    <w:rsid w:val="00F658BE"/>
    <w:rsid w:val="00F708A9"/>
    <w:rsid w:val="00F70E1E"/>
    <w:rsid w:val="00F72860"/>
    <w:rsid w:val="00F73B44"/>
    <w:rsid w:val="00F75475"/>
    <w:rsid w:val="00F76B44"/>
    <w:rsid w:val="00F805AE"/>
    <w:rsid w:val="00F82441"/>
    <w:rsid w:val="00F830CD"/>
    <w:rsid w:val="00F85078"/>
    <w:rsid w:val="00F86841"/>
    <w:rsid w:val="00F87005"/>
    <w:rsid w:val="00F879E9"/>
    <w:rsid w:val="00F96194"/>
    <w:rsid w:val="00F962AD"/>
    <w:rsid w:val="00F9635F"/>
    <w:rsid w:val="00F97EF8"/>
    <w:rsid w:val="00FA06CF"/>
    <w:rsid w:val="00FA081C"/>
    <w:rsid w:val="00FA15ED"/>
    <w:rsid w:val="00FA5940"/>
    <w:rsid w:val="00FB0EB9"/>
    <w:rsid w:val="00FB2890"/>
    <w:rsid w:val="00FB4986"/>
    <w:rsid w:val="00FB4F0C"/>
    <w:rsid w:val="00FB671F"/>
    <w:rsid w:val="00FC1D8D"/>
    <w:rsid w:val="00FC26EE"/>
    <w:rsid w:val="00FC36C6"/>
    <w:rsid w:val="00FC43D7"/>
    <w:rsid w:val="00FC49ED"/>
    <w:rsid w:val="00FC6F86"/>
    <w:rsid w:val="00FC7015"/>
    <w:rsid w:val="00FD31E6"/>
    <w:rsid w:val="00FD3A18"/>
    <w:rsid w:val="00FD5B90"/>
    <w:rsid w:val="00FD5F4F"/>
    <w:rsid w:val="00FD72BD"/>
    <w:rsid w:val="00FE2AB7"/>
    <w:rsid w:val="00FE3241"/>
    <w:rsid w:val="00FE537B"/>
    <w:rsid w:val="00FE6697"/>
    <w:rsid w:val="00FF04DF"/>
    <w:rsid w:val="00FF0C46"/>
    <w:rsid w:val="00FF12B9"/>
    <w:rsid w:val="00FF1D52"/>
    <w:rsid w:val="00FF1E75"/>
    <w:rsid w:val="00FF3BB2"/>
    <w:rsid w:val="00FF4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4D3"/>
    <w:pPr>
      <w:widowControl w:val="0"/>
      <w:adjustRightInd w:val="0"/>
      <w:spacing w:after="120" w:line="360" w:lineRule="atLeast"/>
      <w:jc w:val="both"/>
      <w:textAlignment w:val="baseline"/>
    </w:pPr>
    <w:rPr>
      <w:sz w:val="22"/>
    </w:rPr>
  </w:style>
  <w:style w:type="paragraph" w:styleId="Heading1">
    <w:name w:val="heading 1"/>
    <w:basedOn w:val="Normal"/>
    <w:next w:val="BodyText"/>
    <w:qFormat/>
    <w:rsid w:val="00AB74D3"/>
    <w:pPr>
      <w:keepNext/>
      <w:numPr>
        <w:numId w:val="8"/>
      </w:numPr>
      <w:spacing w:before="360"/>
      <w:outlineLvl w:val="0"/>
    </w:pPr>
    <w:rPr>
      <w:rFonts w:ascii="Arial" w:hAnsi="Arial" w:cs="Arial"/>
      <w:b/>
      <w:color w:val="777777"/>
      <w:sz w:val="36"/>
    </w:rPr>
  </w:style>
  <w:style w:type="paragraph" w:styleId="Heading2">
    <w:name w:val="heading 2"/>
    <w:basedOn w:val="Heading1"/>
    <w:next w:val="BodyText23"/>
    <w:qFormat/>
    <w:rsid w:val="00AB74D3"/>
    <w:pPr>
      <w:numPr>
        <w:ilvl w:val="1"/>
      </w:numPr>
      <w:spacing w:before="240" w:after="60"/>
      <w:outlineLvl w:val="1"/>
    </w:pPr>
    <w:rPr>
      <w:sz w:val="28"/>
    </w:rPr>
  </w:style>
  <w:style w:type="paragraph" w:styleId="Heading3">
    <w:name w:val="heading 3"/>
    <w:basedOn w:val="Heading2"/>
    <w:next w:val="BodyText23"/>
    <w:qFormat/>
    <w:rsid w:val="00AB74D3"/>
    <w:pPr>
      <w:numPr>
        <w:ilvl w:val="2"/>
      </w:numPr>
      <w:spacing w:after="40"/>
      <w:outlineLvl w:val="2"/>
    </w:pPr>
    <w:rPr>
      <w:bCs/>
      <w:i/>
      <w:iCs/>
      <w:sz w:val="24"/>
    </w:rPr>
  </w:style>
  <w:style w:type="paragraph" w:styleId="Heading4">
    <w:name w:val="heading 4"/>
    <w:basedOn w:val="Heading3"/>
    <w:next w:val="Normal"/>
    <w:qFormat/>
    <w:rsid w:val="00AB74D3"/>
    <w:pPr>
      <w:numPr>
        <w:ilvl w:val="3"/>
      </w:numPr>
      <w:spacing w:before="200"/>
      <w:outlineLvl w:val="3"/>
    </w:pPr>
    <w:rPr>
      <w:i w:val="0"/>
      <w:iCs w:val="0"/>
      <w:sz w:val="22"/>
    </w:rPr>
  </w:style>
  <w:style w:type="paragraph" w:styleId="Heading5">
    <w:name w:val="heading 5"/>
    <w:basedOn w:val="Normal"/>
    <w:next w:val="Normal"/>
    <w:qFormat/>
    <w:rsid w:val="00AB74D3"/>
    <w:pPr>
      <w:keepNext/>
      <w:ind w:left="900"/>
      <w:outlineLvl w:val="4"/>
    </w:pPr>
    <w:rPr>
      <w:rFonts w:ascii="Arial" w:hAnsi="Arial" w:cs="Arial"/>
      <w:color w:val="C0C0C0"/>
      <w:spacing w:val="140"/>
      <w:sz w:val="20"/>
    </w:rPr>
  </w:style>
  <w:style w:type="paragraph" w:styleId="Heading6">
    <w:name w:val="heading 6"/>
    <w:basedOn w:val="Normal"/>
    <w:next w:val="Normal"/>
    <w:qFormat/>
    <w:rsid w:val="00AB74D3"/>
    <w:pPr>
      <w:keepNext/>
      <w:outlineLvl w:val="5"/>
    </w:pPr>
    <w:rPr>
      <w:i/>
    </w:rPr>
  </w:style>
  <w:style w:type="paragraph" w:styleId="Heading7">
    <w:name w:val="heading 7"/>
    <w:basedOn w:val="Normal"/>
    <w:next w:val="Normal"/>
    <w:qFormat/>
    <w:rsid w:val="00AB74D3"/>
    <w:pPr>
      <w:spacing w:before="240" w:after="60"/>
      <w:outlineLvl w:val="6"/>
    </w:pPr>
    <w:rPr>
      <w:rFonts w:ascii="Arial" w:hAnsi="Arial"/>
    </w:rPr>
  </w:style>
  <w:style w:type="paragraph" w:styleId="Heading8">
    <w:name w:val="heading 8"/>
    <w:basedOn w:val="Normal"/>
    <w:next w:val="Normal"/>
    <w:qFormat/>
    <w:rsid w:val="00AB74D3"/>
    <w:pPr>
      <w:spacing w:before="240" w:after="60"/>
      <w:outlineLvl w:val="7"/>
    </w:pPr>
    <w:rPr>
      <w:rFonts w:ascii="Arial" w:hAnsi="Arial"/>
      <w:i/>
    </w:rPr>
  </w:style>
  <w:style w:type="paragraph" w:styleId="Heading9">
    <w:name w:val="heading 9"/>
    <w:basedOn w:val="Normal"/>
    <w:next w:val="Normal"/>
    <w:qFormat/>
    <w:rsid w:val="00AB74D3"/>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AB74D3"/>
    <w:pPr>
      <w:spacing w:before="60" w:after="60"/>
    </w:pPr>
    <w:rPr>
      <w:rFonts w:ascii="Arial" w:hAnsi="Arial"/>
      <w:sz w:val="20"/>
    </w:rPr>
  </w:style>
  <w:style w:type="paragraph" w:customStyle="1" w:styleId="BodyText23">
    <w:name w:val="BodyText2_3"/>
    <w:basedOn w:val="Normal"/>
    <w:link w:val="BodyText23Char"/>
    <w:rsid w:val="00AB74D3"/>
    <w:pPr>
      <w:spacing w:before="60" w:after="60"/>
      <w:ind w:left="360"/>
    </w:pPr>
    <w:rPr>
      <w:rFonts w:ascii="Arial" w:hAnsi="Arial"/>
      <w:sz w:val="20"/>
    </w:rPr>
  </w:style>
  <w:style w:type="paragraph" w:styleId="Footer">
    <w:name w:val="footer"/>
    <w:basedOn w:val="Normal"/>
    <w:semiHidden/>
    <w:rsid w:val="00AB74D3"/>
    <w:pPr>
      <w:keepLines/>
      <w:tabs>
        <w:tab w:val="center" w:pos="4320"/>
        <w:tab w:val="right" w:pos="8640"/>
      </w:tabs>
      <w:spacing w:before="120" w:after="0"/>
    </w:pPr>
    <w:rPr>
      <w:rFonts w:ascii="Arial" w:hAnsi="Arial"/>
      <w:b/>
      <w:bCs/>
      <w:color w:val="333399"/>
      <w:spacing w:val="-4"/>
      <w:sz w:val="19"/>
    </w:rPr>
  </w:style>
  <w:style w:type="paragraph" w:styleId="Header">
    <w:name w:val="header"/>
    <w:basedOn w:val="Normal"/>
    <w:semiHidden/>
    <w:rsid w:val="00AB74D3"/>
    <w:pPr>
      <w:keepLines/>
      <w:pBdr>
        <w:bottom w:val="single" w:sz="4" w:space="1" w:color="auto"/>
        <w:right w:val="single" w:sz="4" w:space="4" w:color="auto"/>
      </w:pBdr>
      <w:tabs>
        <w:tab w:val="right" w:pos="9360"/>
      </w:tabs>
      <w:spacing w:after="60"/>
    </w:pPr>
    <w:rPr>
      <w:rFonts w:ascii="Arial" w:hAnsi="Arial" w:cs="Arial"/>
      <w:color w:val="808080"/>
      <w:spacing w:val="-4"/>
      <w:sz w:val="18"/>
    </w:rPr>
  </w:style>
  <w:style w:type="paragraph" w:styleId="ListBullet2">
    <w:name w:val="List Bullet 2"/>
    <w:basedOn w:val="ListBullet"/>
    <w:semiHidden/>
    <w:rsid w:val="00AB74D3"/>
    <w:pPr>
      <w:numPr>
        <w:numId w:val="5"/>
      </w:numPr>
    </w:pPr>
  </w:style>
  <w:style w:type="paragraph" w:styleId="ListNumber">
    <w:name w:val="List Number"/>
    <w:basedOn w:val="Normal"/>
    <w:semiHidden/>
    <w:rsid w:val="00AB74D3"/>
    <w:pPr>
      <w:numPr>
        <w:numId w:val="1"/>
      </w:numPr>
      <w:spacing w:after="60"/>
    </w:pPr>
    <w:rPr>
      <w:rFonts w:ascii="Arial" w:hAnsi="Arial"/>
      <w:sz w:val="20"/>
    </w:rPr>
  </w:style>
  <w:style w:type="character" w:styleId="PageNumber">
    <w:name w:val="page number"/>
    <w:basedOn w:val="DefaultParagraphFont"/>
    <w:semiHidden/>
    <w:rsid w:val="00AB74D3"/>
    <w:rPr>
      <w:rFonts w:ascii="Arial" w:hAnsi="Arial" w:cs="Arial"/>
    </w:rPr>
  </w:style>
  <w:style w:type="paragraph" w:styleId="TOC1">
    <w:name w:val="toc 1"/>
    <w:next w:val="Normal"/>
    <w:uiPriority w:val="39"/>
    <w:rsid w:val="00AB74D3"/>
    <w:pPr>
      <w:widowControl w:val="0"/>
      <w:tabs>
        <w:tab w:val="left" w:leader="dot" w:pos="630"/>
        <w:tab w:val="right" w:leader="dot" w:pos="8640"/>
      </w:tabs>
      <w:adjustRightInd w:val="0"/>
      <w:spacing w:before="120" w:line="360" w:lineRule="atLeast"/>
      <w:ind w:left="630"/>
      <w:jc w:val="both"/>
      <w:textAlignment w:val="baseline"/>
    </w:pPr>
    <w:rPr>
      <w:rFonts w:ascii="Arial" w:hAnsi="Arial"/>
      <w:b/>
      <w:noProof/>
      <w:sz w:val="22"/>
    </w:rPr>
  </w:style>
  <w:style w:type="paragraph" w:styleId="TOC2">
    <w:name w:val="toc 2"/>
    <w:basedOn w:val="TOC1"/>
    <w:next w:val="Normal"/>
    <w:uiPriority w:val="39"/>
    <w:rsid w:val="00AB74D3"/>
    <w:pPr>
      <w:spacing w:before="80"/>
      <w:ind w:left="900"/>
    </w:pPr>
    <w:rPr>
      <w:b w:val="0"/>
      <w:sz w:val="20"/>
      <w:szCs w:val="28"/>
    </w:rPr>
  </w:style>
  <w:style w:type="paragraph" w:styleId="ListNumber2">
    <w:name w:val="List Number 2"/>
    <w:basedOn w:val="Normal"/>
    <w:semiHidden/>
    <w:rsid w:val="00AB74D3"/>
    <w:pPr>
      <w:numPr>
        <w:numId w:val="2"/>
      </w:numPr>
      <w:spacing w:after="60"/>
    </w:pPr>
    <w:rPr>
      <w:rFonts w:ascii="Arial" w:hAnsi="Arial"/>
      <w:snapToGrid w:val="0"/>
      <w:sz w:val="20"/>
    </w:rPr>
  </w:style>
  <w:style w:type="paragraph" w:styleId="ListBullet">
    <w:name w:val="List Bullet"/>
    <w:basedOn w:val="Normal"/>
    <w:semiHidden/>
    <w:rsid w:val="00AB74D3"/>
    <w:pPr>
      <w:numPr>
        <w:numId w:val="3"/>
      </w:numPr>
      <w:spacing w:after="60"/>
    </w:pPr>
    <w:rPr>
      <w:rFonts w:ascii="Arial" w:hAnsi="Arial"/>
      <w:sz w:val="20"/>
    </w:rPr>
  </w:style>
  <w:style w:type="character" w:styleId="Emphasis">
    <w:name w:val="Emphasis"/>
    <w:basedOn w:val="DefaultParagraphFont"/>
    <w:qFormat/>
    <w:rsid w:val="00AB74D3"/>
    <w:rPr>
      <w:i/>
    </w:rPr>
  </w:style>
  <w:style w:type="paragraph" w:customStyle="1" w:styleId="TableText">
    <w:name w:val="Table Text"/>
    <w:basedOn w:val="Normal"/>
    <w:link w:val="TableTextChar"/>
    <w:rsid w:val="00AB74D3"/>
    <w:pPr>
      <w:spacing w:after="80" w:line="280" w:lineRule="atLeast"/>
      <w:ind w:left="144" w:right="144"/>
    </w:pPr>
    <w:rPr>
      <w:rFonts w:ascii="Arial" w:hAnsi="Arial"/>
      <w:color w:val="000000"/>
      <w:sz w:val="20"/>
    </w:rPr>
  </w:style>
  <w:style w:type="paragraph" w:customStyle="1" w:styleId="TableTitle">
    <w:name w:val="Table Title"/>
    <w:basedOn w:val="Normal"/>
    <w:rsid w:val="00AB74D3"/>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after="80"/>
      <w:jc w:val="center"/>
    </w:pPr>
    <w:rPr>
      <w:rFonts w:ascii="Arial" w:hAnsi="Arial"/>
      <w:b/>
      <w:color w:val="000000"/>
      <w:sz w:val="20"/>
    </w:rPr>
  </w:style>
  <w:style w:type="paragraph" w:customStyle="1" w:styleId="Note">
    <w:name w:val="Note"/>
    <w:basedOn w:val="Normal"/>
    <w:rsid w:val="00AB74D3"/>
    <w:pPr>
      <w:tabs>
        <w:tab w:val="left" w:pos="990"/>
      </w:tabs>
      <w:spacing w:before="60"/>
      <w:ind w:left="720" w:hanging="720"/>
    </w:pPr>
    <w:rPr>
      <w:rFonts w:ascii="Arial" w:hAnsi="Arial" w:cs="Arial"/>
      <w:bCs/>
      <w:sz w:val="20"/>
    </w:rPr>
  </w:style>
  <w:style w:type="paragraph" w:customStyle="1" w:styleId="Checklist23">
    <w:name w:val="Checklist2_3"/>
    <w:basedOn w:val="Normal"/>
    <w:rsid w:val="00AB74D3"/>
    <w:pPr>
      <w:numPr>
        <w:numId w:val="7"/>
      </w:numPr>
      <w:tabs>
        <w:tab w:val="clear" w:pos="1440"/>
        <w:tab w:val="left" w:pos="720"/>
      </w:tabs>
      <w:spacing w:before="120"/>
      <w:ind w:left="720"/>
    </w:pPr>
    <w:rPr>
      <w:rFonts w:ascii="Arial" w:hAnsi="Arial"/>
      <w:sz w:val="20"/>
    </w:rPr>
  </w:style>
  <w:style w:type="paragraph" w:customStyle="1" w:styleId="Procedure">
    <w:name w:val="Procedure"/>
    <w:basedOn w:val="Normal"/>
    <w:rsid w:val="00AB74D3"/>
    <w:pPr>
      <w:numPr>
        <w:numId w:val="4"/>
      </w:numPr>
      <w:spacing w:before="120"/>
    </w:pPr>
    <w:rPr>
      <w:rFonts w:ascii="Arial" w:hAnsi="Arial" w:cs="Arial"/>
      <w:b/>
      <w:sz w:val="20"/>
    </w:rPr>
  </w:style>
  <w:style w:type="paragraph" w:styleId="DocumentMap">
    <w:name w:val="Document Map"/>
    <w:basedOn w:val="Normal"/>
    <w:semiHidden/>
    <w:rsid w:val="00AB74D3"/>
    <w:pPr>
      <w:shd w:val="clear" w:color="auto" w:fill="000080"/>
    </w:pPr>
    <w:rPr>
      <w:rFonts w:ascii="Tahoma" w:hAnsi="Tahoma" w:cs="Tahoma"/>
      <w:sz w:val="16"/>
    </w:rPr>
  </w:style>
  <w:style w:type="paragraph" w:customStyle="1" w:styleId="TableTextBullet">
    <w:name w:val="Table Text Bullet"/>
    <w:basedOn w:val="TableText"/>
    <w:rsid w:val="00AB74D3"/>
    <w:pPr>
      <w:numPr>
        <w:numId w:val="6"/>
      </w:numPr>
      <w:spacing w:line="240" w:lineRule="atLeast"/>
    </w:pPr>
  </w:style>
  <w:style w:type="character" w:styleId="Hyperlink">
    <w:name w:val="Hyperlink"/>
    <w:basedOn w:val="DefaultParagraphFont"/>
    <w:uiPriority w:val="99"/>
    <w:rsid w:val="00AB74D3"/>
    <w:rPr>
      <w:color w:val="0000FF"/>
      <w:u w:val="single"/>
    </w:rPr>
  </w:style>
  <w:style w:type="character" w:customStyle="1" w:styleId="TableTextChar">
    <w:name w:val="Table Text Char"/>
    <w:basedOn w:val="DefaultParagraphFont"/>
    <w:link w:val="TableText"/>
    <w:rsid w:val="0027709A"/>
    <w:rPr>
      <w:rFonts w:ascii="Arial" w:hAnsi="Arial"/>
      <w:color w:val="000000"/>
    </w:rPr>
  </w:style>
  <w:style w:type="paragraph" w:styleId="Title">
    <w:name w:val="Title"/>
    <w:basedOn w:val="Normal"/>
    <w:qFormat/>
    <w:rsid w:val="00AB74D3"/>
    <w:pPr>
      <w:spacing w:after="0"/>
      <w:outlineLvl w:val="0"/>
    </w:pPr>
    <w:rPr>
      <w:rFonts w:ascii="Verdana" w:hAnsi="Verdana" w:cs="Arial"/>
      <w:kern w:val="28"/>
      <w:sz w:val="52"/>
      <w:szCs w:val="32"/>
    </w:rPr>
  </w:style>
  <w:style w:type="paragraph" w:customStyle="1" w:styleId="Copyright">
    <w:name w:val="Copyright"/>
    <w:rsid w:val="00AB74D3"/>
    <w:pPr>
      <w:widowControl w:val="0"/>
      <w:adjustRightInd w:val="0"/>
      <w:spacing w:before="60" w:after="60" w:line="360" w:lineRule="atLeast"/>
      <w:jc w:val="both"/>
      <w:textAlignment w:val="baseline"/>
    </w:pPr>
    <w:rPr>
      <w:rFonts w:ascii="Verdana" w:hAnsi="Verdana"/>
      <w:sz w:val="16"/>
    </w:rPr>
  </w:style>
  <w:style w:type="paragraph" w:styleId="Subtitle">
    <w:name w:val="Subtitle"/>
    <w:basedOn w:val="Normal"/>
    <w:link w:val="SubtitleChar"/>
    <w:qFormat/>
    <w:rsid w:val="00AB74D3"/>
    <w:pPr>
      <w:spacing w:after="60"/>
      <w:outlineLvl w:val="1"/>
    </w:pPr>
    <w:rPr>
      <w:rFonts w:ascii="Verdana" w:hAnsi="Verdana" w:cs="Arial"/>
      <w:color w:val="ADCBE6"/>
      <w:sz w:val="48"/>
      <w:szCs w:val="24"/>
    </w:rPr>
  </w:style>
  <w:style w:type="paragraph" w:styleId="Caption">
    <w:name w:val="caption"/>
    <w:basedOn w:val="Normal"/>
    <w:next w:val="Normal"/>
    <w:qFormat/>
    <w:rsid w:val="00AB74D3"/>
    <w:pPr>
      <w:tabs>
        <w:tab w:val="left" w:pos="1008"/>
      </w:tabs>
      <w:spacing w:before="120"/>
    </w:pPr>
    <w:rPr>
      <w:rFonts w:ascii="Arial" w:hAnsi="Arial"/>
      <w:bCs/>
      <w:sz w:val="18"/>
    </w:rPr>
  </w:style>
  <w:style w:type="paragraph" w:customStyle="1" w:styleId="ListContinue">
    <w:name w:val="ListContinue"/>
    <w:basedOn w:val="BodyText23"/>
    <w:rsid w:val="00AB74D3"/>
    <w:pPr>
      <w:spacing w:before="0"/>
    </w:pPr>
  </w:style>
  <w:style w:type="paragraph" w:styleId="TOC3">
    <w:name w:val="toc 3"/>
    <w:basedOn w:val="Normal"/>
    <w:next w:val="Normal"/>
    <w:uiPriority w:val="39"/>
    <w:rsid w:val="00AB74D3"/>
    <w:pPr>
      <w:tabs>
        <w:tab w:val="right" w:leader="dot" w:pos="8640"/>
      </w:tabs>
      <w:spacing w:before="60" w:after="0"/>
      <w:ind w:left="1354"/>
    </w:pPr>
    <w:rPr>
      <w:rFonts w:ascii="Arial" w:hAnsi="Arial"/>
      <w:i/>
      <w:iCs/>
      <w:noProof/>
      <w:sz w:val="18"/>
      <w:szCs w:val="24"/>
    </w:rPr>
  </w:style>
  <w:style w:type="paragraph" w:styleId="TOC4">
    <w:name w:val="toc 4"/>
    <w:basedOn w:val="Normal"/>
    <w:next w:val="Normal"/>
    <w:autoRedefine/>
    <w:uiPriority w:val="39"/>
    <w:rsid w:val="00AB74D3"/>
    <w:pPr>
      <w:spacing w:after="0"/>
      <w:ind w:left="720"/>
    </w:pPr>
    <w:rPr>
      <w:sz w:val="24"/>
      <w:szCs w:val="24"/>
    </w:rPr>
  </w:style>
  <w:style w:type="paragraph" w:customStyle="1" w:styleId="ListContinue2">
    <w:name w:val="ListContinue 2"/>
    <w:basedOn w:val="ListNumber2"/>
    <w:rsid w:val="00AB74D3"/>
    <w:pPr>
      <w:numPr>
        <w:numId w:val="0"/>
      </w:numPr>
      <w:ind w:left="720"/>
    </w:pPr>
  </w:style>
  <w:style w:type="paragraph" w:customStyle="1" w:styleId="Procedure2">
    <w:name w:val="Procedure 2"/>
    <w:basedOn w:val="Procedure"/>
    <w:next w:val="ListNumber2"/>
    <w:rsid w:val="00AB74D3"/>
    <w:pPr>
      <w:tabs>
        <w:tab w:val="clear" w:pos="360"/>
        <w:tab w:val="num" w:pos="540"/>
      </w:tabs>
      <w:ind w:left="540"/>
    </w:pPr>
  </w:style>
  <w:style w:type="paragraph" w:customStyle="1" w:styleId="Caption23">
    <w:name w:val="Caption2_3"/>
    <w:basedOn w:val="Caption"/>
    <w:rsid w:val="00AB74D3"/>
    <w:pPr>
      <w:tabs>
        <w:tab w:val="left" w:pos="1440"/>
      </w:tabs>
      <w:spacing w:after="240"/>
      <w:ind w:left="360"/>
    </w:pPr>
  </w:style>
  <w:style w:type="character" w:customStyle="1" w:styleId="ScreenPick">
    <w:name w:val="ScreenPick"/>
    <w:basedOn w:val="DefaultParagraphFont"/>
    <w:rsid w:val="00AB74D3"/>
    <w:rPr>
      <w:b/>
    </w:rPr>
  </w:style>
  <w:style w:type="character" w:customStyle="1" w:styleId="UserInput">
    <w:name w:val="User Input"/>
    <w:basedOn w:val="DefaultParagraphFont"/>
    <w:rsid w:val="00AB74D3"/>
    <w:rPr>
      <w:rFonts w:ascii="Courier New" w:hAnsi="Courier New"/>
      <w:b/>
    </w:rPr>
  </w:style>
  <w:style w:type="paragraph" w:customStyle="1" w:styleId="Note23">
    <w:name w:val="Note2_3"/>
    <w:basedOn w:val="Note"/>
    <w:rsid w:val="00AB74D3"/>
    <w:pPr>
      <w:tabs>
        <w:tab w:val="clear" w:pos="990"/>
        <w:tab w:val="left" w:pos="994"/>
      </w:tabs>
      <w:ind w:left="1008" w:hanging="648"/>
    </w:pPr>
  </w:style>
  <w:style w:type="character" w:styleId="Strong">
    <w:name w:val="Strong"/>
    <w:basedOn w:val="DefaultParagraphFont"/>
    <w:uiPriority w:val="22"/>
    <w:qFormat/>
    <w:rsid w:val="0027709A"/>
    <w:rPr>
      <w:b/>
      <w:bCs/>
    </w:rPr>
  </w:style>
  <w:style w:type="paragraph" w:styleId="CommentText">
    <w:name w:val="annotation text"/>
    <w:basedOn w:val="Normal"/>
    <w:link w:val="CommentTextChar"/>
    <w:semiHidden/>
    <w:rsid w:val="00401554"/>
    <w:rPr>
      <w:sz w:val="20"/>
    </w:rPr>
  </w:style>
  <w:style w:type="character" w:customStyle="1" w:styleId="CommentTextChar">
    <w:name w:val="Comment Text Char"/>
    <w:basedOn w:val="DefaultParagraphFont"/>
    <w:link w:val="CommentText"/>
    <w:semiHidden/>
    <w:rsid w:val="00401554"/>
  </w:style>
  <w:style w:type="paragraph" w:customStyle="1" w:styleId="Table-Text">
    <w:name w:val="Table - Text"/>
    <w:basedOn w:val="Normal"/>
    <w:rsid w:val="00401554"/>
    <w:pPr>
      <w:autoSpaceDE w:val="0"/>
      <w:autoSpaceDN w:val="0"/>
      <w:spacing w:before="60" w:after="60"/>
    </w:pPr>
    <w:rPr>
      <w:sz w:val="20"/>
    </w:rPr>
  </w:style>
  <w:style w:type="character" w:customStyle="1" w:styleId="BodyText23Char">
    <w:name w:val="BodyText2_3 Char"/>
    <w:basedOn w:val="DefaultParagraphFont"/>
    <w:link w:val="BodyText23"/>
    <w:rsid w:val="00401554"/>
    <w:rPr>
      <w:rFonts w:ascii="Arial" w:hAnsi="Arial"/>
    </w:rPr>
  </w:style>
  <w:style w:type="paragraph" w:customStyle="1" w:styleId="Body">
    <w:name w:val="Body"/>
    <w:basedOn w:val="BodyText23"/>
    <w:link w:val="BodyChar"/>
    <w:qFormat/>
    <w:rsid w:val="00401554"/>
    <w:pPr>
      <w:ind w:left="0"/>
    </w:pPr>
    <w:rPr>
      <w:rFonts w:ascii="Verdana" w:hAnsi="Verdana"/>
      <w:sz w:val="22"/>
      <w:szCs w:val="22"/>
    </w:rPr>
  </w:style>
  <w:style w:type="paragraph" w:customStyle="1" w:styleId="TableHeader">
    <w:name w:val="TableHeader"/>
    <w:basedOn w:val="Body"/>
    <w:link w:val="TableHeaderChar"/>
    <w:qFormat/>
    <w:rsid w:val="00401554"/>
    <w:rPr>
      <w:b/>
    </w:rPr>
  </w:style>
  <w:style w:type="character" w:customStyle="1" w:styleId="BodyChar">
    <w:name w:val="Body Char"/>
    <w:basedOn w:val="BodyText23Char"/>
    <w:link w:val="Body"/>
    <w:rsid w:val="00401554"/>
    <w:rPr>
      <w:rFonts w:ascii="Verdana" w:hAnsi="Verdana"/>
      <w:sz w:val="22"/>
      <w:szCs w:val="22"/>
    </w:rPr>
  </w:style>
  <w:style w:type="character" w:customStyle="1" w:styleId="TableHeaderChar">
    <w:name w:val="TableHeader Char"/>
    <w:basedOn w:val="BodyChar"/>
    <w:link w:val="TableHeader"/>
    <w:rsid w:val="00401554"/>
    <w:rPr>
      <w:rFonts w:ascii="Verdana" w:hAnsi="Verdana"/>
      <w:b/>
      <w:sz w:val="22"/>
      <w:szCs w:val="22"/>
    </w:rPr>
  </w:style>
  <w:style w:type="paragraph" w:styleId="BalloonText">
    <w:name w:val="Balloon Text"/>
    <w:basedOn w:val="Normal"/>
    <w:link w:val="BalloonTextChar"/>
    <w:uiPriority w:val="99"/>
    <w:semiHidden/>
    <w:unhideWhenUsed/>
    <w:rsid w:val="0040155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554"/>
    <w:rPr>
      <w:rFonts w:ascii="Tahoma" w:hAnsi="Tahoma" w:cs="Tahoma"/>
      <w:sz w:val="16"/>
      <w:szCs w:val="16"/>
    </w:rPr>
  </w:style>
  <w:style w:type="character" w:customStyle="1" w:styleId="SubtitleChar">
    <w:name w:val="Subtitle Char"/>
    <w:basedOn w:val="DefaultParagraphFont"/>
    <w:link w:val="Subtitle"/>
    <w:rsid w:val="00FE6697"/>
    <w:rPr>
      <w:rFonts w:ascii="Verdana" w:hAnsi="Verdana" w:cs="Arial"/>
      <w:color w:val="ADCBE6"/>
      <w:sz w:val="48"/>
      <w:szCs w:val="24"/>
    </w:rPr>
  </w:style>
  <w:style w:type="character" w:styleId="SubtleEmphasis">
    <w:name w:val="Subtle Emphasis"/>
    <w:basedOn w:val="DefaultParagraphFont"/>
    <w:uiPriority w:val="19"/>
    <w:qFormat/>
    <w:rsid w:val="00CC6DDF"/>
    <w:rPr>
      <w:i/>
      <w:iCs/>
      <w:color w:val="808080" w:themeColor="text1" w:themeTint="7F"/>
    </w:rPr>
  </w:style>
  <w:style w:type="paragraph" w:customStyle="1" w:styleId="Instructions">
    <w:name w:val="Instructions"/>
    <w:basedOn w:val="Normal"/>
    <w:next w:val="Normal"/>
    <w:rsid w:val="00D04B81"/>
    <w:pPr>
      <w:pBdr>
        <w:top w:val="single" w:sz="8" w:space="1" w:color="auto"/>
        <w:left w:val="single" w:sz="8" w:space="4" w:color="auto"/>
        <w:bottom w:val="single" w:sz="8" w:space="1" w:color="auto"/>
        <w:right w:val="single" w:sz="8" w:space="4" w:color="auto"/>
      </w:pBdr>
      <w:spacing w:before="120" w:after="0"/>
      <w:ind w:left="288" w:right="288"/>
    </w:pPr>
    <w:rPr>
      <w:i/>
      <w:sz w:val="24"/>
    </w:rPr>
  </w:style>
  <w:style w:type="paragraph" w:customStyle="1" w:styleId="Table-ColHead">
    <w:name w:val="Table - Col. Head"/>
    <w:basedOn w:val="Normal"/>
    <w:rsid w:val="00D04B81"/>
    <w:pPr>
      <w:keepNext/>
      <w:autoSpaceDE w:val="0"/>
      <w:autoSpaceDN w:val="0"/>
      <w:spacing w:before="60" w:after="60"/>
    </w:pPr>
    <w:rPr>
      <w:rFonts w:ascii="Arial" w:hAnsi="Arial" w:cs="Arial"/>
      <w:b/>
      <w:bCs/>
      <w:noProof/>
      <w:sz w:val="18"/>
      <w:szCs w:val="18"/>
    </w:rPr>
  </w:style>
  <w:style w:type="character" w:customStyle="1" w:styleId="BodyTextChar">
    <w:name w:val="Body Text Char"/>
    <w:basedOn w:val="DefaultParagraphFont"/>
    <w:link w:val="BodyText"/>
    <w:semiHidden/>
    <w:rsid w:val="00C3266F"/>
    <w:rPr>
      <w:rFonts w:ascii="Arial" w:hAnsi="Arial"/>
    </w:rPr>
  </w:style>
  <w:style w:type="paragraph" w:styleId="ListParagraph">
    <w:name w:val="List Paragraph"/>
    <w:basedOn w:val="Normal"/>
    <w:uiPriority w:val="34"/>
    <w:qFormat/>
    <w:rsid w:val="006F736A"/>
    <w:pPr>
      <w:spacing w:after="0"/>
      <w:ind w:left="720"/>
      <w:contextualSpacing/>
    </w:pPr>
    <w:rPr>
      <w:sz w:val="24"/>
      <w:szCs w:val="24"/>
    </w:rPr>
  </w:style>
  <w:style w:type="paragraph" w:styleId="TOCHeading">
    <w:name w:val="TOC Heading"/>
    <w:basedOn w:val="Heading1"/>
    <w:next w:val="Normal"/>
    <w:uiPriority w:val="39"/>
    <w:unhideWhenUsed/>
    <w:qFormat/>
    <w:rsid w:val="000B7685"/>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table" w:styleId="TableGrid">
    <w:name w:val="Table Grid"/>
    <w:basedOn w:val="TableNormal"/>
    <w:uiPriority w:val="59"/>
    <w:rsid w:val="00E839FB"/>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5">
    <w:name w:val="toc 5"/>
    <w:basedOn w:val="Normal"/>
    <w:next w:val="Normal"/>
    <w:autoRedefine/>
    <w:uiPriority w:val="39"/>
    <w:unhideWhenUsed/>
    <w:rsid w:val="00D13F72"/>
    <w:pPr>
      <w:spacing w:after="100" w:line="276" w:lineRule="auto"/>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D13F72"/>
    <w:pPr>
      <w:spacing w:after="100" w:line="276" w:lineRule="auto"/>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D13F72"/>
    <w:pPr>
      <w:spacing w:after="100" w:line="276" w:lineRule="auto"/>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D13F72"/>
    <w:pPr>
      <w:spacing w:after="100" w:line="276" w:lineRule="auto"/>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D13F72"/>
    <w:pPr>
      <w:spacing w:after="100" w:line="276" w:lineRule="auto"/>
      <w:ind w:left="1760"/>
    </w:pPr>
    <w:rPr>
      <w:rFonts w:asciiTheme="minorHAnsi" w:eastAsiaTheme="minorEastAsia" w:hAnsiTheme="minorHAnsi" w:cstheme="minorBidi"/>
      <w:szCs w:val="22"/>
    </w:rPr>
  </w:style>
  <w:style w:type="character" w:styleId="CommentReference">
    <w:name w:val="annotation reference"/>
    <w:basedOn w:val="DefaultParagraphFont"/>
    <w:semiHidden/>
    <w:unhideWhenUsed/>
    <w:rsid w:val="007D2A77"/>
    <w:rPr>
      <w:sz w:val="16"/>
      <w:szCs w:val="16"/>
    </w:rPr>
  </w:style>
  <w:style w:type="character" w:customStyle="1" w:styleId="Heading2Char">
    <w:name w:val="Heading 2 Char"/>
    <w:basedOn w:val="DefaultParagraphFont"/>
    <w:link w:val="Heading2"/>
    <w:rsid w:val="00963F4B"/>
    <w:rPr>
      <w:rFonts w:ascii="Arial" w:hAnsi="Arial" w:cs="Arial"/>
      <w:b/>
      <w:color w:val="777777"/>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4D3"/>
    <w:pPr>
      <w:widowControl w:val="0"/>
      <w:adjustRightInd w:val="0"/>
      <w:spacing w:after="120" w:line="360" w:lineRule="atLeast"/>
      <w:jc w:val="both"/>
      <w:textAlignment w:val="baseline"/>
    </w:pPr>
    <w:rPr>
      <w:sz w:val="22"/>
    </w:rPr>
  </w:style>
  <w:style w:type="paragraph" w:styleId="Heading1">
    <w:name w:val="heading 1"/>
    <w:basedOn w:val="Normal"/>
    <w:next w:val="BodyText"/>
    <w:qFormat/>
    <w:rsid w:val="00AB74D3"/>
    <w:pPr>
      <w:keepNext/>
      <w:numPr>
        <w:numId w:val="8"/>
      </w:numPr>
      <w:spacing w:before="360"/>
      <w:outlineLvl w:val="0"/>
    </w:pPr>
    <w:rPr>
      <w:rFonts w:ascii="Arial" w:hAnsi="Arial" w:cs="Arial"/>
      <w:b/>
      <w:color w:val="777777"/>
      <w:sz w:val="36"/>
    </w:rPr>
  </w:style>
  <w:style w:type="paragraph" w:styleId="Heading2">
    <w:name w:val="heading 2"/>
    <w:basedOn w:val="Heading1"/>
    <w:next w:val="BodyText23"/>
    <w:qFormat/>
    <w:rsid w:val="00AB74D3"/>
    <w:pPr>
      <w:numPr>
        <w:ilvl w:val="1"/>
      </w:numPr>
      <w:spacing w:before="240" w:after="60"/>
      <w:outlineLvl w:val="1"/>
    </w:pPr>
    <w:rPr>
      <w:sz w:val="28"/>
    </w:rPr>
  </w:style>
  <w:style w:type="paragraph" w:styleId="Heading3">
    <w:name w:val="heading 3"/>
    <w:basedOn w:val="Heading2"/>
    <w:next w:val="BodyText23"/>
    <w:qFormat/>
    <w:rsid w:val="00AB74D3"/>
    <w:pPr>
      <w:numPr>
        <w:ilvl w:val="2"/>
      </w:numPr>
      <w:spacing w:after="40"/>
      <w:outlineLvl w:val="2"/>
    </w:pPr>
    <w:rPr>
      <w:bCs/>
      <w:i/>
      <w:iCs/>
      <w:sz w:val="24"/>
    </w:rPr>
  </w:style>
  <w:style w:type="paragraph" w:styleId="Heading4">
    <w:name w:val="heading 4"/>
    <w:basedOn w:val="Heading3"/>
    <w:next w:val="Normal"/>
    <w:qFormat/>
    <w:rsid w:val="00AB74D3"/>
    <w:pPr>
      <w:numPr>
        <w:ilvl w:val="3"/>
      </w:numPr>
      <w:spacing w:before="200"/>
      <w:outlineLvl w:val="3"/>
    </w:pPr>
    <w:rPr>
      <w:i w:val="0"/>
      <w:iCs w:val="0"/>
      <w:sz w:val="22"/>
    </w:rPr>
  </w:style>
  <w:style w:type="paragraph" w:styleId="Heading5">
    <w:name w:val="heading 5"/>
    <w:basedOn w:val="Normal"/>
    <w:next w:val="Normal"/>
    <w:qFormat/>
    <w:rsid w:val="00AB74D3"/>
    <w:pPr>
      <w:keepNext/>
      <w:ind w:left="900"/>
      <w:outlineLvl w:val="4"/>
    </w:pPr>
    <w:rPr>
      <w:rFonts w:ascii="Arial" w:hAnsi="Arial" w:cs="Arial"/>
      <w:color w:val="C0C0C0"/>
      <w:spacing w:val="140"/>
      <w:sz w:val="20"/>
    </w:rPr>
  </w:style>
  <w:style w:type="paragraph" w:styleId="Heading6">
    <w:name w:val="heading 6"/>
    <w:basedOn w:val="Normal"/>
    <w:next w:val="Normal"/>
    <w:qFormat/>
    <w:rsid w:val="00AB74D3"/>
    <w:pPr>
      <w:keepNext/>
      <w:outlineLvl w:val="5"/>
    </w:pPr>
    <w:rPr>
      <w:i/>
    </w:rPr>
  </w:style>
  <w:style w:type="paragraph" w:styleId="Heading7">
    <w:name w:val="heading 7"/>
    <w:basedOn w:val="Normal"/>
    <w:next w:val="Normal"/>
    <w:qFormat/>
    <w:rsid w:val="00AB74D3"/>
    <w:pPr>
      <w:spacing w:before="240" w:after="60"/>
      <w:outlineLvl w:val="6"/>
    </w:pPr>
    <w:rPr>
      <w:rFonts w:ascii="Arial" w:hAnsi="Arial"/>
    </w:rPr>
  </w:style>
  <w:style w:type="paragraph" w:styleId="Heading8">
    <w:name w:val="heading 8"/>
    <w:basedOn w:val="Normal"/>
    <w:next w:val="Normal"/>
    <w:qFormat/>
    <w:rsid w:val="00AB74D3"/>
    <w:pPr>
      <w:spacing w:before="240" w:after="60"/>
      <w:outlineLvl w:val="7"/>
    </w:pPr>
    <w:rPr>
      <w:rFonts w:ascii="Arial" w:hAnsi="Arial"/>
      <w:i/>
    </w:rPr>
  </w:style>
  <w:style w:type="paragraph" w:styleId="Heading9">
    <w:name w:val="heading 9"/>
    <w:basedOn w:val="Normal"/>
    <w:next w:val="Normal"/>
    <w:qFormat/>
    <w:rsid w:val="00AB74D3"/>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AB74D3"/>
    <w:pPr>
      <w:spacing w:before="60" w:after="60"/>
    </w:pPr>
    <w:rPr>
      <w:rFonts w:ascii="Arial" w:hAnsi="Arial"/>
      <w:sz w:val="20"/>
    </w:rPr>
  </w:style>
  <w:style w:type="paragraph" w:customStyle="1" w:styleId="BodyText23">
    <w:name w:val="BodyText2_3"/>
    <w:basedOn w:val="Normal"/>
    <w:link w:val="BodyText23Char"/>
    <w:rsid w:val="00AB74D3"/>
    <w:pPr>
      <w:spacing w:before="60" w:after="60"/>
      <w:ind w:left="360"/>
    </w:pPr>
    <w:rPr>
      <w:rFonts w:ascii="Arial" w:hAnsi="Arial"/>
      <w:sz w:val="20"/>
    </w:rPr>
  </w:style>
  <w:style w:type="paragraph" w:styleId="Footer">
    <w:name w:val="footer"/>
    <w:basedOn w:val="Normal"/>
    <w:semiHidden/>
    <w:rsid w:val="00AB74D3"/>
    <w:pPr>
      <w:keepLines/>
      <w:tabs>
        <w:tab w:val="center" w:pos="4320"/>
        <w:tab w:val="right" w:pos="8640"/>
      </w:tabs>
      <w:spacing w:before="120" w:after="0"/>
    </w:pPr>
    <w:rPr>
      <w:rFonts w:ascii="Arial" w:hAnsi="Arial"/>
      <w:b/>
      <w:bCs/>
      <w:color w:val="333399"/>
      <w:spacing w:val="-4"/>
      <w:sz w:val="19"/>
    </w:rPr>
  </w:style>
  <w:style w:type="paragraph" w:styleId="Header">
    <w:name w:val="header"/>
    <w:basedOn w:val="Normal"/>
    <w:semiHidden/>
    <w:rsid w:val="00AB74D3"/>
    <w:pPr>
      <w:keepLines/>
      <w:pBdr>
        <w:bottom w:val="single" w:sz="4" w:space="1" w:color="auto"/>
        <w:right w:val="single" w:sz="4" w:space="4" w:color="auto"/>
      </w:pBdr>
      <w:tabs>
        <w:tab w:val="right" w:pos="9360"/>
      </w:tabs>
      <w:spacing w:after="60"/>
    </w:pPr>
    <w:rPr>
      <w:rFonts w:ascii="Arial" w:hAnsi="Arial" w:cs="Arial"/>
      <w:color w:val="808080"/>
      <w:spacing w:val="-4"/>
      <w:sz w:val="18"/>
    </w:rPr>
  </w:style>
  <w:style w:type="paragraph" w:styleId="ListBullet2">
    <w:name w:val="List Bullet 2"/>
    <w:basedOn w:val="ListBullet"/>
    <w:semiHidden/>
    <w:rsid w:val="00AB74D3"/>
    <w:pPr>
      <w:numPr>
        <w:numId w:val="5"/>
      </w:numPr>
    </w:pPr>
  </w:style>
  <w:style w:type="paragraph" w:styleId="ListNumber">
    <w:name w:val="List Number"/>
    <w:basedOn w:val="Normal"/>
    <w:semiHidden/>
    <w:rsid w:val="00AB74D3"/>
    <w:pPr>
      <w:numPr>
        <w:numId w:val="1"/>
      </w:numPr>
      <w:spacing w:after="60"/>
    </w:pPr>
    <w:rPr>
      <w:rFonts w:ascii="Arial" w:hAnsi="Arial"/>
      <w:sz w:val="20"/>
    </w:rPr>
  </w:style>
  <w:style w:type="character" w:styleId="PageNumber">
    <w:name w:val="page number"/>
    <w:basedOn w:val="DefaultParagraphFont"/>
    <w:semiHidden/>
    <w:rsid w:val="00AB74D3"/>
    <w:rPr>
      <w:rFonts w:ascii="Arial" w:hAnsi="Arial" w:cs="Arial"/>
    </w:rPr>
  </w:style>
  <w:style w:type="paragraph" w:styleId="TOC1">
    <w:name w:val="toc 1"/>
    <w:next w:val="Normal"/>
    <w:uiPriority w:val="39"/>
    <w:rsid w:val="00AB74D3"/>
    <w:pPr>
      <w:widowControl w:val="0"/>
      <w:tabs>
        <w:tab w:val="left" w:leader="dot" w:pos="630"/>
        <w:tab w:val="right" w:leader="dot" w:pos="8640"/>
      </w:tabs>
      <w:adjustRightInd w:val="0"/>
      <w:spacing w:before="120" w:line="360" w:lineRule="atLeast"/>
      <w:ind w:left="630"/>
      <w:jc w:val="both"/>
      <w:textAlignment w:val="baseline"/>
    </w:pPr>
    <w:rPr>
      <w:rFonts w:ascii="Arial" w:hAnsi="Arial"/>
      <w:b/>
      <w:noProof/>
      <w:sz w:val="22"/>
    </w:rPr>
  </w:style>
  <w:style w:type="paragraph" w:styleId="TOC2">
    <w:name w:val="toc 2"/>
    <w:basedOn w:val="TOC1"/>
    <w:next w:val="Normal"/>
    <w:uiPriority w:val="39"/>
    <w:rsid w:val="00AB74D3"/>
    <w:pPr>
      <w:spacing w:before="80"/>
      <w:ind w:left="900"/>
    </w:pPr>
    <w:rPr>
      <w:b w:val="0"/>
      <w:sz w:val="20"/>
      <w:szCs w:val="28"/>
    </w:rPr>
  </w:style>
  <w:style w:type="paragraph" w:styleId="ListNumber2">
    <w:name w:val="List Number 2"/>
    <w:basedOn w:val="Normal"/>
    <w:semiHidden/>
    <w:rsid w:val="00AB74D3"/>
    <w:pPr>
      <w:numPr>
        <w:numId w:val="2"/>
      </w:numPr>
      <w:spacing w:after="60"/>
    </w:pPr>
    <w:rPr>
      <w:rFonts w:ascii="Arial" w:hAnsi="Arial"/>
      <w:snapToGrid w:val="0"/>
      <w:sz w:val="20"/>
    </w:rPr>
  </w:style>
  <w:style w:type="paragraph" w:styleId="ListBullet">
    <w:name w:val="List Bullet"/>
    <w:basedOn w:val="Normal"/>
    <w:semiHidden/>
    <w:rsid w:val="00AB74D3"/>
    <w:pPr>
      <w:numPr>
        <w:numId w:val="3"/>
      </w:numPr>
      <w:spacing w:after="60"/>
    </w:pPr>
    <w:rPr>
      <w:rFonts w:ascii="Arial" w:hAnsi="Arial"/>
      <w:sz w:val="20"/>
    </w:rPr>
  </w:style>
  <w:style w:type="character" w:styleId="Emphasis">
    <w:name w:val="Emphasis"/>
    <w:basedOn w:val="DefaultParagraphFont"/>
    <w:qFormat/>
    <w:rsid w:val="00AB74D3"/>
    <w:rPr>
      <w:i/>
    </w:rPr>
  </w:style>
  <w:style w:type="paragraph" w:customStyle="1" w:styleId="TableText">
    <w:name w:val="Table Text"/>
    <w:basedOn w:val="Normal"/>
    <w:link w:val="TableTextChar"/>
    <w:rsid w:val="00AB74D3"/>
    <w:pPr>
      <w:spacing w:after="80" w:line="280" w:lineRule="atLeast"/>
      <w:ind w:left="144" w:right="144"/>
    </w:pPr>
    <w:rPr>
      <w:rFonts w:ascii="Arial" w:hAnsi="Arial"/>
      <w:color w:val="000000"/>
      <w:sz w:val="20"/>
    </w:rPr>
  </w:style>
  <w:style w:type="paragraph" w:customStyle="1" w:styleId="TableTitle">
    <w:name w:val="Table Title"/>
    <w:basedOn w:val="Normal"/>
    <w:rsid w:val="00AB74D3"/>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after="80"/>
      <w:jc w:val="center"/>
    </w:pPr>
    <w:rPr>
      <w:rFonts w:ascii="Arial" w:hAnsi="Arial"/>
      <w:b/>
      <w:color w:val="000000"/>
      <w:sz w:val="20"/>
    </w:rPr>
  </w:style>
  <w:style w:type="paragraph" w:customStyle="1" w:styleId="Note">
    <w:name w:val="Note"/>
    <w:basedOn w:val="Normal"/>
    <w:rsid w:val="00AB74D3"/>
    <w:pPr>
      <w:tabs>
        <w:tab w:val="left" w:pos="990"/>
      </w:tabs>
      <w:spacing w:before="60"/>
      <w:ind w:left="720" w:hanging="720"/>
    </w:pPr>
    <w:rPr>
      <w:rFonts w:ascii="Arial" w:hAnsi="Arial" w:cs="Arial"/>
      <w:bCs/>
      <w:sz w:val="20"/>
    </w:rPr>
  </w:style>
  <w:style w:type="paragraph" w:customStyle="1" w:styleId="Checklist23">
    <w:name w:val="Checklist2_3"/>
    <w:basedOn w:val="Normal"/>
    <w:rsid w:val="00AB74D3"/>
    <w:pPr>
      <w:numPr>
        <w:numId w:val="7"/>
      </w:numPr>
      <w:tabs>
        <w:tab w:val="clear" w:pos="1440"/>
        <w:tab w:val="left" w:pos="720"/>
      </w:tabs>
      <w:spacing w:before="120"/>
      <w:ind w:left="720"/>
    </w:pPr>
    <w:rPr>
      <w:rFonts w:ascii="Arial" w:hAnsi="Arial"/>
      <w:sz w:val="20"/>
    </w:rPr>
  </w:style>
  <w:style w:type="paragraph" w:customStyle="1" w:styleId="Procedure">
    <w:name w:val="Procedure"/>
    <w:basedOn w:val="Normal"/>
    <w:rsid w:val="00AB74D3"/>
    <w:pPr>
      <w:numPr>
        <w:numId w:val="4"/>
      </w:numPr>
      <w:spacing w:before="120"/>
    </w:pPr>
    <w:rPr>
      <w:rFonts w:ascii="Arial" w:hAnsi="Arial" w:cs="Arial"/>
      <w:b/>
      <w:sz w:val="20"/>
    </w:rPr>
  </w:style>
  <w:style w:type="paragraph" w:styleId="DocumentMap">
    <w:name w:val="Document Map"/>
    <w:basedOn w:val="Normal"/>
    <w:semiHidden/>
    <w:rsid w:val="00AB74D3"/>
    <w:pPr>
      <w:shd w:val="clear" w:color="auto" w:fill="000080"/>
    </w:pPr>
    <w:rPr>
      <w:rFonts w:ascii="Tahoma" w:hAnsi="Tahoma" w:cs="Tahoma"/>
      <w:sz w:val="16"/>
    </w:rPr>
  </w:style>
  <w:style w:type="paragraph" w:customStyle="1" w:styleId="TableTextBullet">
    <w:name w:val="Table Text Bullet"/>
    <w:basedOn w:val="TableText"/>
    <w:rsid w:val="00AB74D3"/>
    <w:pPr>
      <w:numPr>
        <w:numId w:val="6"/>
      </w:numPr>
      <w:spacing w:line="240" w:lineRule="atLeast"/>
    </w:pPr>
  </w:style>
  <w:style w:type="character" w:styleId="Hyperlink">
    <w:name w:val="Hyperlink"/>
    <w:basedOn w:val="DefaultParagraphFont"/>
    <w:uiPriority w:val="99"/>
    <w:rsid w:val="00AB74D3"/>
    <w:rPr>
      <w:color w:val="0000FF"/>
      <w:u w:val="single"/>
    </w:rPr>
  </w:style>
  <w:style w:type="character" w:customStyle="1" w:styleId="TableTextChar">
    <w:name w:val="Table Text Char"/>
    <w:basedOn w:val="DefaultParagraphFont"/>
    <w:link w:val="TableText"/>
    <w:rsid w:val="0027709A"/>
    <w:rPr>
      <w:rFonts w:ascii="Arial" w:hAnsi="Arial"/>
      <w:color w:val="000000"/>
    </w:rPr>
  </w:style>
  <w:style w:type="paragraph" w:styleId="Title">
    <w:name w:val="Title"/>
    <w:basedOn w:val="Normal"/>
    <w:qFormat/>
    <w:rsid w:val="00AB74D3"/>
    <w:pPr>
      <w:spacing w:after="0"/>
      <w:outlineLvl w:val="0"/>
    </w:pPr>
    <w:rPr>
      <w:rFonts w:ascii="Verdana" w:hAnsi="Verdana" w:cs="Arial"/>
      <w:kern w:val="28"/>
      <w:sz w:val="52"/>
      <w:szCs w:val="32"/>
    </w:rPr>
  </w:style>
  <w:style w:type="paragraph" w:customStyle="1" w:styleId="Copyright">
    <w:name w:val="Copyright"/>
    <w:rsid w:val="00AB74D3"/>
    <w:pPr>
      <w:widowControl w:val="0"/>
      <w:adjustRightInd w:val="0"/>
      <w:spacing w:before="60" w:after="60" w:line="360" w:lineRule="atLeast"/>
      <w:jc w:val="both"/>
      <w:textAlignment w:val="baseline"/>
    </w:pPr>
    <w:rPr>
      <w:rFonts w:ascii="Verdana" w:hAnsi="Verdana"/>
      <w:sz w:val="16"/>
    </w:rPr>
  </w:style>
  <w:style w:type="paragraph" w:styleId="Subtitle">
    <w:name w:val="Subtitle"/>
    <w:basedOn w:val="Normal"/>
    <w:link w:val="SubtitleChar"/>
    <w:qFormat/>
    <w:rsid w:val="00AB74D3"/>
    <w:pPr>
      <w:spacing w:after="60"/>
      <w:outlineLvl w:val="1"/>
    </w:pPr>
    <w:rPr>
      <w:rFonts w:ascii="Verdana" w:hAnsi="Verdana" w:cs="Arial"/>
      <w:color w:val="ADCBE6"/>
      <w:sz w:val="48"/>
      <w:szCs w:val="24"/>
    </w:rPr>
  </w:style>
  <w:style w:type="paragraph" w:styleId="Caption">
    <w:name w:val="caption"/>
    <w:basedOn w:val="Normal"/>
    <w:next w:val="Normal"/>
    <w:qFormat/>
    <w:rsid w:val="00AB74D3"/>
    <w:pPr>
      <w:tabs>
        <w:tab w:val="left" w:pos="1008"/>
      </w:tabs>
      <w:spacing w:before="120"/>
    </w:pPr>
    <w:rPr>
      <w:rFonts w:ascii="Arial" w:hAnsi="Arial"/>
      <w:bCs/>
      <w:sz w:val="18"/>
    </w:rPr>
  </w:style>
  <w:style w:type="paragraph" w:customStyle="1" w:styleId="ListContinue">
    <w:name w:val="ListContinue"/>
    <w:basedOn w:val="BodyText23"/>
    <w:rsid w:val="00AB74D3"/>
    <w:pPr>
      <w:spacing w:before="0"/>
    </w:pPr>
  </w:style>
  <w:style w:type="paragraph" w:styleId="TOC3">
    <w:name w:val="toc 3"/>
    <w:basedOn w:val="Normal"/>
    <w:next w:val="Normal"/>
    <w:uiPriority w:val="39"/>
    <w:rsid w:val="00AB74D3"/>
    <w:pPr>
      <w:tabs>
        <w:tab w:val="right" w:leader="dot" w:pos="8640"/>
      </w:tabs>
      <w:spacing w:before="60" w:after="0"/>
      <w:ind w:left="1354"/>
    </w:pPr>
    <w:rPr>
      <w:rFonts w:ascii="Arial" w:hAnsi="Arial"/>
      <w:i/>
      <w:iCs/>
      <w:noProof/>
      <w:sz w:val="18"/>
      <w:szCs w:val="24"/>
    </w:rPr>
  </w:style>
  <w:style w:type="paragraph" w:styleId="TOC4">
    <w:name w:val="toc 4"/>
    <w:basedOn w:val="Normal"/>
    <w:next w:val="Normal"/>
    <w:autoRedefine/>
    <w:uiPriority w:val="39"/>
    <w:rsid w:val="00AB74D3"/>
    <w:pPr>
      <w:spacing w:after="0"/>
      <w:ind w:left="720"/>
    </w:pPr>
    <w:rPr>
      <w:sz w:val="24"/>
      <w:szCs w:val="24"/>
    </w:rPr>
  </w:style>
  <w:style w:type="paragraph" w:customStyle="1" w:styleId="ListContinue2">
    <w:name w:val="ListContinue 2"/>
    <w:basedOn w:val="ListNumber2"/>
    <w:rsid w:val="00AB74D3"/>
    <w:pPr>
      <w:numPr>
        <w:numId w:val="0"/>
      </w:numPr>
      <w:ind w:left="720"/>
    </w:pPr>
  </w:style>
  <w:style w:type="paragraph" w:customStyle="1" w:styleId="Procedure2">
    <w:name w:val="Procedure 2"/>
    <w:basedOn w:val="Procedure"/>
    <w:next w:val="ListNumber2"/>
    <w:rsid w:val="00AB74D3"/>
    <w:pPr>
      <w:tabs>
        <w:tab w:val="clear" w:pos="360"/>
        <w:tab w:val="num" w:pos="540"/>
      </w:tabs>
      <w:ind w:left="540"/>
    </w:pPr>
  </w:style>
  <w:style w:type="paragraph" w:customStyle="1" w:styleId="Caption23">
    <w:name w:val="Caption2_3"/>
    <w:basedOn w:val="Caption"/>
    <w:rsid w:val="00AB74D3"/>
    <w:pPr>
      <w:tabs>
        <w:tab w:val="left" w:pos="1440"/>
      </w:tabs>
      <w:spacing w:after="240"/>
      <w:ind w:left="360"/>
    </w:pPr>
  </w:style>
  <w:style w:type="character" w:customStyle="1" w:styleId="ScreenPick">
    <w:name w:val="ScreenPick"/>
    <w:basedOn w:val="DefaultParagraphFont"/>
    <w:rsid w:val="00AB74D3"/>
    <w:rPr>
      <w:b/>
    </w:rPr>
  </w:style>
  <w:style w:type="character" w:customStyle="1" w:styleId="UserInput">
    <w:name w:val="User Input"/>
    <w:basedOn w:val="DefaultParagraphFont"/>
    <w:rsid w:val="00AB74D3"/>
    <w:rPr>
      <w:rFonts w:ascii="Courier New" w:hAnsi="Courier New"/>
      <w:b/>
    </w:rPr>
  </w:style>
  <w:style w:type="paragraph" w:customStyle="1" w:styleId="Note23">
    <w:name w:val="Note2_3"/>
    <w:basedOn w:val="Note"/>
    <w:rsid w:val="00AB74D3"/>
    <w:pPr>
      <w:tabs>
        <w:tab w:val="clear" w:pos="990"/>
        <w:tab w:val="left" w:pos="994"/>
      </w:tabs>
      <w:ind w:left="1008" w:hanging="648"/>
    </w:pPr>
  </w:style>
  <w:style w:type="character" w:styleId="Strong">
    <w:name w:val="Strong"/>
    <w:basedOn w:val="DefaultParagraphFont"/>
    <w:uiPriority w:val="22"/>
    <w:qFormat/>
    <w:rsid w:val="0027709A"/>
    <w:rPr>
      <w:b/>
      <w:bCs/>
    </w:rPr>
  </w:style>
  <w:style w:type="paragraph" w:styleId="CommentText">
    <w:name w:val="annotation text"/>
    <w:basedOn w:val="Normal"/>
    <w:link w:val="CommentTextChar"/>
    <w:semiHidden/>
    <w:rsid w:val="00401554"/>
    <w:rPr>
      <w:sz w:val="20"/>
    </w:rPr>
  </w:style>
  <w:style w:type="character" w:customStyle="1" w:styleId="CommentTextChar">
    <w:name w:val="Comment Text Char"/>
    <w:basedOn w:val="DefaultParagraphFont"/>
    <w:link w:val="CommentText"/>
    <w:semiHidden/>
    <w:rsid w:val="00401554"/>
  </w:style>
  <w:style w:type="paragraph" w:customStyle="1" w:styleId="Table-Text">
    <w:name w:val="Table - Text"/>
    <w:basedOn w:val="Normal"/>
    <w:rsid w:val="00401554"/>
    <w:pPr>
      <w:autoSpaceDE w:val="0"/>
      <w:autoSpaceDN w:val="0"/>
      <w:spacing w:before="60" w:after="60"/>
    </w:pPr>
    <w:rPr>
      <w:sz w:val="20"/>
    </w:rPr>
  </w:style>
  <w:style w:type="character" w:customStyle="1" w:styleId="BodyText23Char">
    <w:name w:val="BodyText2_3 Char"/>
    <w:basedOn w:val="DefaultParagraphFont"/>
    <w:link w:val="BodyText23"/>
    <w:rsid w:val="00401554"/>
    <w:rPr>
      <w:rFonts w:ascii="Arial" w:hAnsi="Arial"/>
    </w:rPr>
  </w:style>
  <w:style w:type="paragraph" w:customStyle="1" w:styleId="Body">
    <w:name w:val="Body"/>
    <w:basedOn w:val="BodyText23"/>
    <w:link w:val="BodyChar"/>
    <w:qFormat/>
    <w:rsid w:val="00401554"/>
    <w:pPr>
      <w:ind w:left="0"/>
    </w:pPr>
    <w:rPr>
      <w:rFonts w:ascii="Verdana" w:hAnsi="Verdana"/>
      <w:sz w:val="22"/>
      <w:szCs w:val="22"/>
    </w:rPr>
  </w:style>
  <w:style w:type="paragraph" w:customStyle="1" w:styleId="TableHeader">
    <w:name w:val="TableHeader"/>
    <w:basedOn w:val="Body"/>
    <w:link w:val="TableHeaderChar"/>
    <w:qFormat/>
    <w:rsid w:val="00401554"/>
    <w:rPr>
      <w:b/>
    </w:rPr>
  </w:style>
  <w:style w:type="character" w:customStyle="1" w:styleId="BodyChar">
    <w:name w:val="Body Char"/>
    <w:basedOn w:val="BodyText23Char"/>
    <w:link w:val="Body"/>
    <w:rsid w:val="00401554"/>
    <w:rPr>
      <w:rFonts w:ascii="Verdana" w:hAnsi="Verdana"/>
      <w:sz w:val="22"/>
      <w:szCs w:val="22"/>
    </w:rPr>
  </w:style>
  <w:style w:type="character" w:customStyle="1" w:styleId="TableHeaderChar">
    <w:name w:val="TableHeader Char"/>
    <w:basedOn w:val="BodyChar"/>
    <w:link w:val="TableHeader"/>
    <w:rsid w:val="00401554"/>
    <w:rPr>
      <w:rFonts w:ascii="Verdana" w:hAnsi="Verdana"/>
      <w:b/>
      <w:sz w:val="22"/>
      <w:szCs w:val="22"/>
    </w:rPr>
  </w:style>
  <w:style w:type="paragraph" w:styleId="BalloonText">
    <w:name w:val="Balloon Text"/>
    <w:basedOn w:val="Normal"/>
    <w:link w:val="BalloonTextChar"/>
    <w:uiPriority w:val="99"/>
    <w:semiHidden/>
    <w:unhideWhenUsed/>
    <w:rsid w:val="0040155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554"/>
    <w:rPr>
      <w:rFonts w:ascii="Tahoma" w:hAnsi="Tahoma" w:cs="Tahoma"/>
      <w:sz w:val="16"/>
      <w:szCs w:val="16"/>
    </w:rPr>
  </w:style>
  <w:style w:type="character" w:customStyle="1" w:styleId="SubtitleChar">
    <w:name w:val="Subtitle Char"/>
    <w:basedOn w:val="DefaultParagraphFont"/>
    <w:link w:val="Subtitle"/>
    <w:rsid w:val="00FE6697"/>
    <w:rPr>
      <w:rFonts w:ascii="Verdana" w:hAnsi="Verdana" w:cs="Arial"/>
      <w:color w:val="ADCBE6"/>
      <w:sz w:val="48"/>
      <w:szCs w:val="24"/>
    </w:rPr>
  </w:style>
  <w:style w:type="character" w:styleId="SubtleEmphasis">
    <w:name w:val="Subtle Emphasis"/>
    <w:basedOn w:val="DefaultParagraphFont"/>
    <w:uiPriority w:val="19"/>
    <w:qFormat/>
    <w:rsid w:val="00CC6DDF"/>
    <w:rPr>
      <w:i/>
      <w:iCs/>
      <w:color w:val="808080" w:themeColor="text1" w:themeTint="7F"/>
    </w:rPr>
  </w:style>
  <w:style w:type="paragraph" w:customStyle="1" w:styleId="Instructions">
    <w:name w:val="Instructions"/>
    <w:basedOn w:val="Normal"/>
    <w:next w:val="Normal"/>
    <w:rsid w:val="00D04B81"/>
    <w:pPr>
      <w:pBdr>
        <w:top w:val="single" w:sz="8" w:space="1" w:color="auto"/>
        <w:left w:val="single" w:sz="8" w:space="4" w:color="auto"/>
        <w:bottom w:val="single" w:sz="8" w:space="1" w:color="auto"/>
        <w:right w:val="single" w:sz="8" w:space="4" w:color="auto"/>
      </w:pBdr>
      <w:spacing w:before="120" w:after="0"/>
      <w:ind w:left="288" w:right="288"/>
    </w:pPr>
    <w:rPr>
      <w:i/>
      <w:sz w:val="24"/>
    </w:rPr>
  </w:style>
  <w:style w:type="paragraph" w:customStyle="1" w:styleId="Table-ColHead">
    <w:name w:val="Table - Col. Head"/>
    <w:basedOn w:val="Normal"/>
    <w:rsid w:val="00D04B81"/>
    <w:pPr>
      <w:keepNext/>
      <w:autoSpaceDE w:val="0"/>
      <w:autoSpaceDN w:val="0"/>
      <w:spacing w:before="60" w:after="60"/>
    </w:pPr>
    <w:rPr>
      <w:rFonts w:ascii="Arial" w:hAnsi="Arial" w:cs="Arial"/>
      <w:b/>
      <w:bCs/>
      <w:noProof/>
      <w:sz w:val="18"/>
      <w:szCs w:val="18"/>
    </w:rPr>
  </w:style>
  <w:style w:type="character" w:customStyle="1" w:styleId="BodyTextChar">
    <w:name w:val="Body Text Char"/>
    <w:basedOn w:val="DefaultParagraphFont"/>
    <w:link w:val="BodyText"/>
    <w:semiHidden/>
    <w:rsid w:val="00C3266F"/>
    <w:rPr>
      <w:rFonts w:ascii="Arial" w:hAnsi="Arial"/>
    </w:rPr>
  </w:style>
  <w:style w:type="paragraph" w:styleId="ListParagraph">
    <w:name w:val="List Paragraph"/>
    <w:basedOn w:val="Normal"/>
    <w:uiPriority w:val="34"/>
    <w:qFormat/>
    <w:rsid w:val="006F736A"/>
    <w:pPr>
      <w:spacing w:after="0"/>
      <w:ind w:left="720"/>
      <w:contextualSpacing/>
    </w:pPr>
    <w:rPr>
      <w:sz w:val="24"/>
      <w:szCs w:val="24"/>
    </w:rPr>
  </w:style>
  <w:style w:type="paragraph" w:styleId="TOCHeading">
    <w:name w:val="TOC Heading"/>
    <w:basedOn w:val="Heading1"/>
    <w:next w:val="Normal"/>
    <w:uiPriority w:val="39"/>
    <w:unhideWhenUsed/>
    <w:qFormat/>
    <w:rsid w:val="000B7685"/>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table" w:styleId="TableGrid">
    <w:name w:val="Table Grid"/>
    <w:basedOn w:val="TableNormal"/>
    <w:uiPriority w:val="59"/>
    <w:rsid w:val="00E839FB"/>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5">
    <w:name w:val="toc 5"/>
    <w:basedOn w:val="Normal"/>
    <w:next w:val="Normal"/>
    <w:autoRedefine/>
    <w:uiPriority w:val="39"/>
    <w:unhideWhenUsed/>
    <w:rsid w:val="00D13F72"/>
    <w:pPr>
      <w:spacing w:after="100" w:line="276" w:lineRule="auto"/>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D13F72"/>
    <w:pPr>
      <w:spacing w:after="100" w:line="276" w:lineRule="auto"/>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D13F72"/>
    <w:pPr>
      <w:spacing w:after="100" w:line="276" w:lineRule="auto"/>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D13F72"/>
    <w:pPr>
      <w:spacing w:after="100" w:line="276" w:lineRule="auto"/>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D13F72"/>
    <w:pPr>
      <w:spacing w:after="100" w:line="276" w:lineRule="auto"/>
      <w:ind w:left="1760"/>
    </w:pPr>
    <w:rPr>
      <w:rFonts w:asciiTheme="minorHAnsi" w:eastAsiaTheme="minorEastAsia" w:hAnsiTheme="minorHAnsi" w:cstheme="minorBidi"/>
      <w:szCs w:val="22"/>
    </w:rPr>
  </w:style>
  <w:style w:type="character" w:styleId="CommentReference">
    <w:name w:val="annotation reference"/>
    <w:basedOn w:val="DefaultParagraphFont"/>
    <w:semiHidden/>
    <w:unhideWhenUsed/>
    <w:rsid w:val="007D2A77"/>
    <w:rPr>
      <w:sz w:val="16"/>
      <w:szCs w:val="16"/>
    </w:rPr>
  </w:style>
  <w:style w:type="character" w:customStyle="1" w:styleId="Heading2Char">
    <w:name w:val="Heading 2 Char"/>
    <w:basedOn w:val="DefaultParagraphFont"/>
    <w:link w:val="Heading2"/>
    <w:rsid w:val="00963F4B"/>
    <w:rPr>
      <w:rFonts w:ascii="Arial" w:hAnsi="Arial" w:cs="Arial"/>
      <w:b/>
      <w:color w:val="777777"/>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53343">
      <w:bodyDiv w:val="1"/>
      <w:marLeft w:val="0"/>
      <w:marRight w:val="0"/>
      <w:marTop w:val="0"/>
      <w:marBottom w:val="0"/>
      <w:divBdr>
        <w:top w:val="none" w:sz="0" w:space="0" w:color="auto"/>
        <w:left w:val="none" w:sz="0" w:space="0" w:color="auto"/>
        <w:bottom w:val="none" w:sz="0" w:space="0" w:color="auto"/>
        <w:right w:val="none" w:sz="0" w:space="0" w:color="auto"/>
      </w:divBdr>
    </w:div>
    <w:div w:id="224950352">
      <w:bodyDiv w:val="1"/>
      <w:marLeft w:val="0"/>
      <w:marRight w:val="0"/>
      <w:marTop w:val="0"/>
      <w:marBottom w:val="0"/>
      <w:divBdr>
        <w:top w:val="none" w:sz="0" w:space="0" w:color="auto"/>
        <w:left w:val="none" w:sz="0" w:space="0" w:color="auto"/>
        <w:bottom w:val="none" w:sz="0" w:space="0" w:color="auto"/>
        <w:right w:val="none" w:sz="0" w:space="0" w:color="auto"/>
      </w:divBdr>
    </w:div>
    <w:div w:id="392238241">
      <w:bodyDiv w:val="1"/>
      <w:marLeft w:val="0"/>
      <w:marRight w:val="0"/>
      <w:marTop w:val="0"/>
      <w:marBottom w:val="0"/>
      <w:divBdr>
        <w:top w:val="none" w:sz="0" w:space="0" w:color="auto"/>
        <w:left w:val="none" w:sz="0" w:space="0" w:color="auto"/>
        <w:bottom w:val="none" w:sz="0" w:space="0" w:color="auto"/>
        <w:right w:val="none" w:sz="0" w:space="0" w:color="auto"/>
      </w:divBdr>
    </w:div>
    <w:div w:id="421995511">
      <w:bodyDiv w:val="1"/>
      <w:marLeft w:val="0"/>
      <w:marRight w:val="0"/>
      <w:marTop w:val="0"/>
      <w:marBottom w:val="0"/>
      <w:divBdr>
        <w:top w:val="none" w:sz="0" w:space="0" w:color="auto"/>
        <w:left w:val="none" w:sz="0" w:space="0" w:color="auto"/>
        <w:bottom w:val="none" w:sz="0" w:space="0" w:color="auto"/>
        <w:right w:val="none" w:sz="0" w:space="0" w:color="auto"/>
      </w:divBdr>
    </w:div>
    <w:div w:id="481586784">
      <w:bodyDiv w:val="1"/>
      <w:marLeft w:val="0"/>
      <w:marRight w:val="0"/>
      <w:marTop w:val="0"/>
      <w:marBottom w:val="0"/>
      <w:divBdr>
        <w:top w:val="none" w:sz="0" w:space="0" w:color="auto"/>
        <w:left w:val="none" w:sz="0" w:space="0" w:color="auto"/>
        <w:bottom w:val="none" w:sz="0" w:space="0" w:color="auto"/>
        <w:right w:val="none" w:sz="0" w:space="0" w:color="auto"/>
      </w:divBdr>
    </w:div>
    <w:div w:id="490023801">
      <w:bodyDiv w:val="1"/>
      <w:marLeft w:val="0"/>
      <w:marRight w:val="0"/>
      <w:marTop w:val="0"/>
      <w:marBottom w:val="0"/>
      <w:divBdr>
        <w:top w:val="none" w:sz="0" w:space="0" w:color="auto"/>
        <w:left w:val="none" w:sz="0" w:space="0" w:color="auto"/>
        <w:bottom w:val="none" w:sz="0" w:space="0" w:color="auto"/>
        <w:right w:val="none" w:sz="0" w:space="0" w:color="auto"/>
      </w:divBdr>
    </w:div>
    <w:div w:id="538082471">
      <w:bodyDiv w:val="1"/>
      <w:marLeft w:val="0"/>
      <w:marRight w:val="0"/>
      <w:marTop w:val="0"/>
      <w:marBottom w:val="0"/>
      <w:divBdr>
        <w:top w:val="none" w:sz="0" w:space="0" w:color="auto"/>
        <w:left w:val="none" w:sz="0" w:space="0" w:color="auto"/>
        <w:bottom w:val="none" w:sz="0" w:space="0" w:color="auto"/>
        <w:right w:val="none" w:sz="0" w:space="0" w:color="auto"/>
      </w:divBdr>
    </w:div>
    <w:div w:id="599221917">
      <w:bodyDiv w:val="1"/>
      <w:marLeft w:val="0"/>
      <w:marRight w:val="0"/>
      <w:marTop w:val="0"/>
      <w:marBottom w:val="0"/>
      <w:divBdr>
        <w:top w:val="none" w:sz="0" w:space="0" w:color="auto"/>
        <w:left w:val="none" w:sz="0" w:space="0" w:color="auto"/>
        <w:bottom w:val="none" w:sz="0" w:space="0" w:color="auto"/>
        <w:right w:val="none" w:sz="0" w:space="0" w:color="auto"/>
      </w:divBdr>
    </w:div>
    <w:div w:id="663122906">
      <w:bodyDiv w:val="1"/>
      <w:marLeft w:val="0"/>
      <w:marRight w:val="0"/>
      <w:marTop w:val="0"/>
      <w:marBottom w:val="0"/>
      <w:divBdr>
        <w:top w:val="none" w:sz="0" w:space="0" w:color="auto"/>
        <w:left w:val="none" w:sz="0" w:space="0" w:color="auto"/>
        <w:bottom w:val="none" w:sz="0" w:space="0" w:color="auto"/>
        <w:right w:val="none" w:sz="0" w:space="0" w:color="auto"/>
      </w:divBdr>
    </w:div>
    <w:div w:id="715272406">
      <w:bodyDiv w:val="1"/>
      <w:marLeft w:val="0"/>
      <w:marRight w:val="0"/>
      <w:marTop w:val="0"/>
      <w:marBottom w:val="0"/>
      <w:divBdr>
        <w:top w:val="none" w:sz="0" w:space="0" w:color="auto"/>
        <w:left w:val="none" w:sz="0" w:space="0" w:color="auto"/>
        <w:bottom w:val="none" w:sz="0" w:space="0" w:color="auto"/>
        <w:right w:val="none" w:sz="0" w:space="0" w:color="auto"/>
      </w:divBdr>
    </w:div>
    <w:div w:id="794981373">
      <w:bodyDiv w:val="1"/>
      <w:marLeft w:val="0"/>
      <w:marRight w:val="0"/>
      <w:marTop w:val="0"/>
      <w:marBottom w:val="0"/>
      <w:divBdr>
        <w:top w:val="none" w:sz="0" w:space="0" w:color="auto"/>
        <w:left w:val="none" w:sz="0" w:space="0" w:color="auto"/>
        <w:bottom w:val="none" w:sz="0" w:space="0" w:color="auto"/>
        <w:right w:val="none" w:sz="0" w:space="0" w:color="auto"/>
      </w:divBdr>
    </w:div>
    <w:div w:id="803694748">
      <w:bodyDiv w:val="1"/>
      <w:marLeft w:val="0"/>
      <w:marRight w:val="0"/>
      <w:marTop w:val="0"/>
      <w:marBottom w:val="0"/>
      <w:divBdr>
        <w:top w:val="none" w:sz="0" w:space="0" w:color="auto"/>
        <w:left w:val="none" w:sz="0" w:space="0" w:color="auto"/>
        <w:bottom w:val="none" w:sz="0" w:space="0" w:color="auto"/>
        <w:right w:val="none" w:sz="0" w:space="0" w:color="auto"/>
      </w:divBdr>
    </w:div>
    <w:div w:id="945383986">
      <w:bodyDiv w:val="1"/>
      <w:marLeft w:val="0"/>
      <w:marRight w:val="0"/>
      <w:marTop w:val="0"/>
      <w:marBottom w:val="0"/>
      <w:divBdr>
        <w:top w:val="none" w:sz="0" w:space="0" w:color="auto"/>
        <w:left w:val="none" w:sz="0" w:space="0" w:color="auto"/>
        <w:bottom w:val="none" w:sz="0" w:space="0" w:color="auto"/>
        <w:right w:val="none" w:sz="0" w:space="0" w:color="auto"/>
      </w:divBdr>
    </w:div>
    <w:div w:id="946427121">
      <w:bodyDiv w:val="1"/>
      <w:marLeft w:val="0"/>
      <w:marRight w:val="0"/>
      <w:marTop w:val="0"/>
      <w:marBottom w:val="0"/>
      <w:divBdr>
        <w:top w:val="none" w:sz="0" w:space="0" w:color="auto"/>
        <w:left w:val="none" w:sz="0" w:space="0" w:color="auto"/>
        <w:bottom w:val="none" w:sz="0" w:space="0" w:color="auto"/>
        <w:right w:val="none" w:sz="0" w:space="0" w:color="auto"/>
      </w:divBdr>
    </w:div>
    <w:div w:id="1000812340">
      <w:bodyDiv w:val="1"/>
      <w:marLeft w:val="0"/>
      <w:marRight w:val="0"/>
      <w:marTop w:val="0"/>
      <w:marBottom w:val="0"/>
      <w:divBdr>
        <w:top w:val="none" w:sz="0" w:space="0" w:color="auto"/>
        <w:left w:val="none" w:sz="0" w:space="0" w:color="auto"/>
        <w:bottom w:val="none" w:sz="0" w:space="0" w:color="auto"/>
        <w:right w:val="none" w:sz="0" w:space="0" w:color="auto"/>
      </w:divBdr>
    </w:div>
    <w:div w:id="1080181624">
      <w:bodyDiv w:val="1"/>
      <w:marLeft w:val="0"/>
      <w:marRight w:val="0"/>
      <w:marTop w:val="0"/>
      <w:marBottom w:val="0"/>
      <w:divBdr>
        <w:top w:val="none" w:sz="0" w:space="0" w:color="auto"/>
        <w:left w:val="none" w:sz="0" w:space="0" w:color="auto"/>
        <w:bottom w:val="none" w:sz="0" w:space="0" w:color="auto"/>
        <w:right w:val="none" w:sz="0" w:space="0" w:color="auto"/>
      </w:divBdr>
    </w:div>
    <w:div w:id="1084643027">
      <w:bodyDiv w:val="1"/>
      <w:marLeft w:val="0"/>
      <w:marRight w:val="0"/>
      <w:marTop w:val="0"/>
      <w:marBottom w:val="0"/>
      <w:divBdr>
        <w:top w:val="none" w:sz="0" w:space="0" w:color="auto"/>
        <w:left w:val="none" w:sz="0" w:space="0" w:color="auto"/>
        <w:bottom w:val="none" w:sz="0" w:space="0" w:color="auto"/>
        <w:right w:val="none" w:sz="0" w:space="0" w:color="auto"/>
      </w:divBdr>
    </w:div>
    <w:div w:id="1096245297">
      <w:bodyDiv w:val="1"/>
      <w:marLeft w:val="0"/>
      <w:marRight w:val="0"/>
      <w:marTop w:val="0"/>
      <w:marBottom w:val="0"/>
      <w:divBdr>
        <w:top w:val="none" w:sz="0" w:space="0" w:color="auto"/>
        <w:left w:val="none" w:sz="0" w:space="0" w:color="auto"/>
        <w:bottom w:val="none" w:sz="0" w:space="0" w:color="auto"/>
        <w:right w:val="none" w:sz="0" w:space="0" w:color="auto"/>
      </w:divBdr>
    </w:div>
    <w:div w:id="1330135983">
      <w:bodyDiv w:val="1"/>
      <w:marLeft w:val="0"/>
      <w:marRight w:val="0"/>
      <w:marTop w:val="0"/>
      <w:marBottom w:val="0"/>
      <w:divBdr>
        <w:top w:val="none" w:sz="0" w:space="0" w:color="auto"/>
        <w:left w:val="none" w:sz="0" w:space="0" w:color="auto"/>
        <w:bottom w:val="none" w:sz="0" w:space="0" w:color="auto"/>
        <w:right w:val="none" w:sz="0" w:space="0" w:color="auto"/>
      </w:divBdr>
    </w:div>
    <w:div w:id="1331835039">
      <w:bodyDiv w:val="1"/>
      <w:marLeft w:val="0"/>
      <w:marRight w:val="0"/>
      <w:marTop w:val="0"/>
      <w:marBottom w:val="0"/>
      <w:divBdr>
        <w:top w:val="none" w:sz="0" w:space="0" w:color="auto"/>
        <w:left w:val="none" w:sz="0" w:space="0" w:color="auto"/>
        <w:bottom w:val="none" w:sz="0" w:space="0" w:color="auto"/>
        <w:right w:val="none" w:sz="0" w:space="0" w:color="auto"/>
      </w:divBdr>
    </w:div>
    <w:div w:id="1373968074">
      <w:bodyDiv w:val="1"/>
      <w:marLeft w:val="0"/>
      <w:marRight w:val="0"/>
      <w:marTop w:val="0"/>
      <w:marBottom w:val="0"/>
      <w:divBdr>
        <w:top w:val="none" w:sz="0" w:space="0" w:color="auto"/>
        <w:left w:val="none" w:sz="0" w:space="0" w:color="auto"/>
        <w:bottom w:val="none" w:sz="0" w:space="0" w:color="auto"/>
        <w:right w:val="none" w:sz="0" w:space="0" w:color="auto"/>
      </w:divBdr>
    </w:div>
    <w:div w:id="1391417541">
      <w:bodyDiv w:val="1"/>
      <w:marLeft w:val="0"/>
      <w:marRight w:val="0"/>
      <w:marTop w:val="0"/>
      <w:marBottom w:val="0"/>
      <w:divBdr>
        <w:top w:val="none" w:sz="0" w:space="0" w:color="auto"/>
        <w:left w:val="none" w:sz="0" w:space="0" w:color="auto"/>
        <w:bottom w:val="none" w:sz="0" w:space="0" w:color="auto"/>
        <w:right w:val="none" w:sz="0" w:space="0" w:color="auto"/>
      </w:divBdr>
    </w:div>
    <w:div w:id="1454783164">
      <w:bodyDiv w:val="1"/>
      <w:marLeft w:val="0"/>
      <w:marRight w:val="0"/>
      <w:marTop w:val="0"/>
      <w:marBottom w:val="0"/>
      <w:divBdr>
        <w:top w:val="none" w:sz="0" w:space="0" w:color="auto"/>
        <w:left w:val="none" w:sz="0" w:space="0" w:color="auto"/>
        <w:bottom w:val="none" w:sz="0" w:space="0" w:color="auto"/>
        <w:right w:val="none" w:sz="0" w:space="0" w:color="auto"/>
      </w:divBdr>
    </w:div>
    <w:div w:id="1502773074">
      <w:bodyDiv w:val="1"/>
      <w:marLeft w:val="0"/>
      <w:marRight w:val="0"/>
      <w:marTop w:val="0"/>
      <w:marBottom w:val="0"/>
      <w:divBdr>
        <w:top w:val="none" w:sz="0" w:space="0" w:color="auto"/>
        <w:left w:val="none" w:sz="0" w:space="0" w:color="auto"/>
        <w:bottom w:val="none" w:sz="0" w:space="0" w:color="auto"/>
        <w:right w:val="none" w:sz="0" w:space="0" w:color="auto"/>
      </w:divBdr>
    </w:div>
    <w:div w:id="1503080770">
      <w:bodyDiv w:val="1"/>
      <w:marLeft w:val="0"/>
      <w:marRight w:val="0"/>
      <w:marTop w:val="0"/>
      <w:marBottom w:val="0"/>
      <w:divBdr>
        <w:top w:val="none" w:sz="0" w:space="0" w:color="auto"/>
        <w:left w:val="none" w:sz="0" w:space="0" w:color="auto"/>
        <w:bottom w:val="none" w:sz="0" w:space="0" w:color="auto"/>
        <w:right w:val="none" w:sz="0" w:space="0" w:color="auto"/>
      </w:divBdr>
    </w:div>
    <w:div w:id="1557932388">
      <w:bodyDiv w:val="1"/>
      <w:marLeft w:val="0"/>
      <w:marRight w:val="0"/>
      <w:marTop w:val="0"/>
      <w:marBottom w:val="0"/>
      <w:divBdr>
        <w:top w:val="none" w:sz="0" w:space="0" w:color="auto"/>
        <w:left w:val="none" w:sz="0" w:space="0" w:color="auto"/>
        <w:bottom w:val="none" w:sz="0" w:space="0" w:color="auto"/>
        <w:right w:val="none" w:sz="0" w:space="0" w:color="auto"/>
      </w:divBdr>
    </w:div>
    <w:div w:id="1666320160">
      <w:bodyDiv w:val="1"/>
      <w:marLeft w:val="0"/>
      <w:marRight w:val="0"/>
      <w:marTop w:val="0"/>
      <w:marBottom w:val="0"/>
      <w:divBdr>
        <w:top w:val="none" w:sz="0" w:space="0" w:color="auto"/>
        <w:left w:val="none" w:sz="0" w:space="0" w:color="auto"/>
        <w:bottom w:val="none" w:sz="0" w:space="0" w:color="auto"/>
        <w:right w:val="none" w:sz="0" w:space="0" w:color="auto"/>
      </w:divBdr>
    </w:div>
    <w:div w:id="1708024613">
      <w:bodyDiv w:val="1"/>
      <w:marLeft w:val="0"/>
      <w:marRight w:val="0"/>
      <w:marTop w:val="0"/>
      <w:marBottom w:val="0"/>
      <w:divBdr>
        <w:top w:val="none" w:sz="0" w:space="0" w:color="auto"/>
        <w:left w:val="none" w:sz="0" w:space="0" w:color="auto"/>
        <w:bottom w:val="none" w:sz="0" w:space="0" w:color="auto"/>
        <w:right w:val="none" w:sz="0" w:space="0" w:color="auto"/>
      </w:divBdr>
    </w:div>
    <w:div w:id="1821581488">
      <w:bodyDiv w:val="1"/>
      <w:marLeft w:val="0"/>
      <w:marRight w:val="0"/>
      <w:marTop w:val="0"/>
      <w:marBottom w:val="0"/>
      <w:divBdr>
        <w:top w:val="none" w:sz="0" w:space="0" w:color="auto"/>
        <w:left w:val="none" w:sz="0" w:space="0" w:color="auto"/>
        <w:bottom w:val="none" w:sz="0" w:space="0" w:color="auto"/>
        <w:right w:val="none" w:sz="0" w:space="0" w:color="auto"/>
      </w:divBdr>
    </w:div>
    <w:div w:id="1933312937">
      <w:bodyDiv w:val="1"/>
      <w:marLeft w:val="0"/>
      <w:marRight w:val="0"/>
      <w:marTop w:val="0"/>
      <w:marBottom w:val="0"/>
      <w:divBdr>
        <w:top w:val="none" w:sz="0" w:space="0" w:color="auto"/>
        <w:left w:val="none" w:sz="0" w:space="0" w:color="auto"/>
        <w:bottom w:val="none" w:sz="0" w:space="0" w:color="auto"/>
        <w:right w:val="none" w:sz="0" w:space="0" w:color="auto"/>
      </w:divBdr>
    </w:div>
    <w:div w:id="1954746675">
      <w:bodyDiv w:val="1"/>
      <w:marLeft w:val="0"/>
      <w:marRight w:val="0"/>
      <w:marTop w:val="0"/>
      <w:marBottom w:val="0"/>
      <w:divBdr>
        <w:top w:val="none" w:sz="0" w:space="0" w:color="auto"/>
        <w:left w:val="none" w:sz="0" w:space="0" w:color="auto"/>
        <w:bottom w:val="none" w:sz="0" w:space="0" w:color="auto"/>
        <w:right w:val="none" w:sz="0" w:space="0" w:color="auto"/>
      </w:divBdr>
    </w:div>
    <w:div w:id="1995451963">
      <w:bodyDiv w:val="1"/>
      <w:marLeft w:val="0"/>
      <w:marRight w:val="0"/>
      <w:marTop w:val="0"/>
      <w:marBottom w:val="0"/>
      <w:divBdr>
        <w:top w:val="none" w:sz="0" w:space="0" w:color="auto"/>
        <w:left w:val="none" w:sz="0" w:space="0" w:color="auto"/>
        <w:bottom w:val="none" w:sz="0" w:space="0" w:color="auto"/>
        <w:right w:val="none" w:sz="0" w:space="0" w:color="auto"/>
      </w:divBdr>
    </w:div>
    <w:div w:id="206559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D:\TechMahindra\ST_DS_LMS_MobileAccessNotification.docx"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D:\TechMahindra\ST_DS_LMS_MobileAccessNotification.docx" TargetMode="Externa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eetanjaliR\Local%20Settings\Temporary%20Internet%20Files\OLK81A\7.0_Doc_Lo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_Version xmlns="http://schemas.microsoft.com/sharepoint/v3/fields"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6E5EDA81A104C449E6D5CEE11C0EF8B" ma:contentTypeVersion="4" ma:contentTypeDescription="Create a new document." ma:contentTypeScope="" ma:versionID="889fad8fc9f70d519c84994aab00b418">
  <xsd:schema xmlns:xsd="http://www.w3.org/2001/XMLSchema" xmlns:p="http://schemas.microsoft.com/office/2006/metadata/properties" xmlns:ns3="http://schemas.microsoft.com/sharepoint/v3/fields" targetNamespace="http://schemas.microsoft.com/office/2006/metadata/properties" ma:root="true" ma:fieldsID="1c44cd212c537845c35754e781154ce5" ns3:_="">
    <xsd:import namespace="http://schemas.microsoft.com/sharepoint/v3/fields"/>
    <xsd:element name="properties">
      <xsd:complexType>
        <xsd:sequence>
          <xsd:element name="documentManagement">
            <xsd:complexType>
              <xsd:all>
                <xsd:element ref="ns3:_Version"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10"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44391-11DE-48C1-B8F6-72C41D672416}">
  <ds:schemaRefs>
    <ds:schemaRef ds:uri="http://schemas.microsoft.com/office/2006/metadata/properties"/>
    <ds:schemaRef ds:uri="http://schemas.microsoft.com/sharepoint/v3/fields"/>
  </ds:schemaRefs>
</ds:datastoreItem>
</file>

<file path=customXml/itemProps2.xml><?xml version="1.0" encoding="utf-8"?>
<ds:datastoreItem xmlns:ds="http://schemas.openxmlformats.org/officeDocument/2006/customXml" ds:itemID="{A2CC3A1E-6217-4E5B-9FC7-55C3EACB1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8B14D08-7834-4EA7-B675-1E7028D30279}">
  <ds:schemaRefs>
    <ds:schemaRef ds:uri="http://schemas.microsoft.com/sharepoint/v3/contenttype/forms"/>
  </ds:schemaRefs>
</ds:datastoreItem>
</file>

<file path=customXml/itemProps4.xml><?xml version="1.0" encoding="utf-8"?>
<ds:datastoreItem xmlns:ds="http://schemas.openxmlformats.org/officeDocument/2006/customXml" ds:itemID="{9D52958F-468B-42C0-88DC-B6F701750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7.0_Doc_Long</Template>
  <TotalTime>1</TotalTime>
  <Pages>26</Pages>
  <Words>2208</Words>
  <Characters>12588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SumTotal Systems</Company>
  <LinksUpToDate>false</LinksUpToDate>
  <CharactersWithSpaces>14767</CharactersWithSpaces>
  <SharedDoc>false</SharedDoc>
  <HLinks>
    <vt:vector size="42" baseType="variant">
      <vt:variant>
        <vt:i4>1835059</vt:i4>
      </vt:variant>
      <vt:variant>
        <vt:i4>26</vt:i4>
      </vt:variant>
      <vt:variant>
        <vt:i4>0</vt:i4>
      </vt:variant>
      <vt:variant>
        <vt:i4>5</vt:i4>
      </vt:variant>
      <vt:variant>
        <vt:lpwstr/>
      </vt:variant>
      <vt:variant>
        <vt:lpwstr>_Toc69543036</vt:lpwstr>
      </vt:variant>
      <vt:variant>
        <vt:i4>2031667</vt:i4>
      </vt:variant>
      <vt:variant>
        <vt:i4>20</vt:i4>
      </vt:variant>
      <vt:variant>
        <vt:i4>0</vt:i4>
      </vt:variant>
      <vt:variant>
        <vt:i4>5</vt:i4>
      </vt:variant>
      <vt:variant>
        <vt:lpwstr/>
      </vt:variant>
      <vt:variant>
        <vt:lpwstr>_Toc69543035</vt:lpwstr>
      </vt:variant>
      <vt:variant>
        <vt:i4>1966131</vt:i4>
      </vt:variant>
      <vt:variant>
        <vt:i4>14</vt:i4>
      </vt:variant>
      <vt:variant>
        <vt:i4>0</vt:i4>
      </vt:variant>
      <vt:variant>
        <vt:i4>5</vt:i4>
      </vt:variant>
      <vt:variant>
        <vt:lpwstr/>
      </vt:variant>
      <vt:variant>
        <vt:lpwstr>_Toc69543034</vt:lpwstr>
      </vt:variant>
      <vt:variant>
        <vt:i4>1638451</vt:i4>
      </vt:variant>
      <vt:variant>
        <vt:i4>8</vt:i4>
      </vt:variant>
      <vt:variant>
        <vt:i4>0</vt:i4>
      </vt:variant>
      <vt:variant>
        <vt:i4>5</vt:i4>
      </vt:variant>
      <vt:variant>
        <vt:lpwstr/>
      </vt:variant>
      <vt:variant>
        <vt:lpwstr>_Toc69543033</vt:lpwstr>
      </vt:variant>
      <vt:variant>
        <vt:i4>1572915</vt:i4>
      </vt:variant>
      <vt:variant>
        <vt:i4>2</vt:i4>
      </vt:variant>
      <vt:variant>
        <vt:i4>0</vt:i4>
      </vt:variant>
      <vt:variant>
        <vt:i4>5</vt:i4>
      </vt:variant>
      <vt:variant>
        <vt:lpwstr/>
      </vt:variant>
      <vt:variant>
        <vt:lpwstr>_Toc69543032</vt:lpwstr>
      </vt:variant>
      <vt:variant>
        <vt:i4>65537</vt:i4>
      </vt:variant>
      <vt:variant>
        <vt:i4>4714</vt:i4>
      </vt:variant>
      <vt:variant>
        <vt:i4>1025</vt:i4>
      </vt:variant>
      <vt:variant>
        <vt:i4>1</vt:i4>
      </vt:variant>
      <vt:variant>
        <vt:lpwstr>mode buttons.gif</vt:lpwstr>
      </vt:variant>
      <vt:variant>
        <vt:lpwstr/>
      </vt:variant>
      <vt:variant>
        <vt:i4>5374015</vt:i4>
      </vt:variant>
      <vt:variant>
        <vt:i4>-1</vt:i4>
      </vt:variant>
      <vt:variant>
        <vt:i4>1042</vt:i4>
      </vt:variant>
      <vt:variant>
        <vt:i4>1</vt:i4>
      </vt:variant>
      <vt:variant>
        <vt:lpwstr>SumTotal_logo.png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swathik</dc:creator>
  <cp:lastModifiedBy>Pradeep Kumar Yadav</cp:lastModifiedBy>
  <cp:revision>2</cp:revision>
  <cp:lastPrinted>2004-04-08T04:11:00Z</cp:lastPrinted>
  <dcterms:created xsi:type="dcterms:W3CDTF">2015-12-18T13:53:00Z</dcterms:created>
  <dcterms:modified xsi:type="dcterms:W3CDTF">2015-12-18T13:53:00Z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0x010100F6E5EDA81A104C449E6D5CEE11C0EF8B</vt:lpwstr>
  </property>
</Properties>
</file>